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856"/>
      </w:tblGrid>
      <w:tr w:rsidR="00F91CA3" w14:paraId="01D36C91" w14:textId="77777777" w:rsidTr="00AE5614">
        <w:tc>
          <w:tcPr>
            <w:tcW w:w="8856" w:type="dxa"/>
          </w:tcPr>
          <w:p w14:paraId="33DEB506" w14:textId="2B7D18E4" w:rsidR="00F91CA3" w:rsidRPr="00697771" w:rsidRDefault="00F91CA3" w:rsidP="001622CD">
            <w:pPr>
              <w:rPr>
                <w:b/>
              </w:rPr>
            </w:pPr>
            <w:bookmarkStart w:id="0" w:name="_GoBack"/>
            <w:bookmarkEnd w:id="0"/>
            <w:r w:rsidRPr="00697771">
              <w:rPr>
                <w:b/>
              </w:rPr>
              <w:t>Title</w:t>
            </w:r>
            <w:r>
              <w:rPr>
                <w:b/>
              </w:rPr>
              <w:t xml:space="preserve">: </w:t>
            </w:r>
            <w:r w:rsidR="006E2094">
              <w:rPr>
                <w:b/>
              </w:rPr>
              <w:t xml:space="preserve">Van Halen and Brown </w:t>
            </w:r>
            <w:ins w:id="1" w:author="Amy Savage" w:date="2016-04-08T10:16:00Z">
              <w:r w:rsidR="001622CD">
                <w:rPr>
                  <w:b/>
                </w:rPr>
                <w:t>M&amp;Ms</w:t>
              </w:r>
            </w:ins>
            <w:r w:rsidR="006E2094">
              <w:rPr>
                <w:b/>
              </w:rPr>
              <w:t>; The Scientific Method and Nature of Science.</w:t>
            </w:r>
          </w:p>
        </w:tc>
      </w:tr>
      <w:tr w:rsidR="00F91CA3" w14:paraId="0E6F8E49" w14:textId="77777777" w:rsidTr="00AE5614">
        <w:tc>
          <w:tcPr>
            <w:tcW w:w="8856" w:type="dxa"/>
          </w:tcPr>
          <w:p w14:paraId="28346773" w14:textId="1DEA487A" w:rsidR="005A37CB" w:rsidRDefault="005A37CB" w:rsidP="00F91CA3">
            <w:pPr>
              <w:rPr>
                <w:b/>
              </w:rPr>
            </w:pPr>
            <w:r>
              <w:rPr>
                <w:b/>
              </w:rPr>
              <w:t>Introduction:</w:t>
            </w:r>
          </w:p>
          <w:p w14:paraId="6CE1B708" w14:textId="488200E9" w:rsidR="00994C51" w:rsidRDefault="00994C51" w:rsidP="00F91CA3">
            <w:r>
              <w:t>T</w:t>
            </w:r>
            <w:r w:rsidR="005A37CB">
              <w:t>his</w:t>
            </w:r>
            <w:r>
              <w:t xml:space="preserve"> teaching unit</w:t>
            </w:r>
            <w:r w:rsidR="005A37CB">
              <w:t xml:space="preserve"> is a variant of the Lady Tasting Tea</w:t>
            </w:r>
            <w:r>
              <w:t xml:space="preserve"> case</w:t>
            </w:r>
            <w:ins w:id="2" w:author="Amy Savage" w:date="2016-04-26T08:13:00Z">
              <w:r w:rsidR="004B7B7D">
                <w:t xml:space="preserve"> </w:t>
              </w:r>
            </w:ins>
            <w:r>
              <w:t>study.</w:t>
            </w:r>
            <w:r w:rsidR="005A37CB">
              <w:t xml:space="preserve"> </w:t>
            </w:r>
            <w:r>
              <w:t>The main teaching goal is to design an experiment, carry out the experiment and analyze the results. One advantage of this activity is that i</w:t>
            </w:r>
            <w:r w:rsidR="00562BF8">
              <w:t>t can be done in a classroom (PB</w:t>
            </w:r>
            <w:r>
              <w:t>L) or computer room.</w:t>
            </w:r>
            <w:r w:rsidR="0028691B">
              <w:t xml:space="preserve"> </w:t>
            </w:r>
          </w:p>
          <w:p w14:paraId="31790407" w14:textId="77777777" w:rsidR="00994C51" w:rsidRDefault="00994C51" w:rsidP="00F91CA3">
            <w:pPr>
              <w:rPr>
                <w:ins w:id="3" w:author="BIDMC" w:date="2016-04-16T11:15:00Z"/>
              </w:rPr>
            </w:pPr>
          </w:p>
          <w:p w14:paraId="3DBB27E6" w14:textId="3E69BCEB" w:rsidR="00994C51" w:rsidRDefault="00994C51" w:rsidP="00994C51">
            <w:pPr>
              <w:rPr>
                <w:ins w:id="4" w:author="BIDMC" w:date="2016-04-16T11:25:00Z"/>
              </w:rPr>
            </w:pPr>
            <w:ins w:id="5" w:author="BIDMC" w:date="2016-04-16T11:12:00Z">
              <w:r>
                <w:t xml:space="preserve">There are also </w:t>
              </w:r>
            </w:ins>
            <w:ins w:id="6" w:author="BIDMC" w:date="2016-04-16T11:14:00Z">
              <w:r>
                <w:t xml:space="preserve">optional </w:t>
              </w:r>
            </w:ins>
            <w:ins w:id="7" w:author="BIDMC" w:date="2016-04-16T11:12:00Z">
              <w:r>
                <w:t>subunits associated with this teaching unit</w:t>
              </w:r>
            </w:ins>
            <w:ins w:id="8" w:author="BIDMC" w:date="2016-04-16T11:14:00Z">
              <w:r>
                <w:t xml:space="preserve">. These are listed </w:t>
              </w:r>
              <w:del w:id="9" w:author="Amy Savage" w:date="2016-04-26T08:39:00Z">
                <w:r w:rsidDel="00142450">
                  <w:delText>below</w:delText>
                </w:r>
              </w:del>
            </w:ins>
            <w:ins w:id="10" w:author="Amy Savage" w:date="2016-04-26T08:39:00Z">
              <w:r w:rsidR="00142450">
                <w:t>here</w:t>
              </w:r>
            </w:ins>
            <w:ins w:id="11" w:author="BIDMC" w:date="2016-04-16T11:14:00Z">
              <w:r>
                <w:t xml:space="preserve"> </w:t>
              </w:r>
            </w:ins>
            <w:ins w:id="12" w:author="BIDMC" w:date="2016-04-16T11:15:00Z">
              <w:r>
                <w:t>with</w:t>
              </w:r>
            </w:ins>
            <w:ins w:id="13" w:author="BIDMC" w:date="2016-04-16T11:14:00Z">
              <w:r>
                <w:t xml:space="preserve"> </w:t>
              </w:r>
            </w:ins>
            <w:ins w:id="14" w:author="BIDMC" w:date="2016-04-16T11:15:00Z">
              <w:r>
                <w:t>main learning goals</w:t>
              </w:r>
            </w:ins>
            <w:ins w:id="15" w:author="BIDMC" w:date="2016-04-16T11:14:00Z">
              <w:r>
                <w:t>:</w:t>
              </w:r>
            </w:ins>
          </w:p>
          <w:p w14:paraId="73EBC4D0" w14:textId="77777777" w:rsidR="0028691B" w:rsidRDefault="0028691B" w:rsidP="00994C51">
            <w:pPr>
              <w:rPr>
                <w:ins w:id="16" w:author="BIDMC" w:date="2016-04-16T11:19:00Z"/>
              </w:rPr>
            </w:pPr>
          </w:p>
          <w:p w14:paraId="5D8D9E47" w14:textId="349EFDF0" w:rsidR="0028691B" w:rsidRPr="006843D4" w:rsidRDefault="00010BFB" w:rsidP="00994C51">
            <w:pPr>
              <w:rPr>
                <w:ins w:id="17" w:author="BIDMC" w:date="2016-04-16T11:25:00Z"/>
                <w:b/>
              </w:rPr>
            </w:pPr>
            <w:ins w:id="18" w:author="Amy Savage" w:date="2016-04-26T08:23:00Z">
              <w:r>
                <w:t xml:space="preserve">Optional subunit </w:t>
              </w:r>
            </w:ins>
            <w:ins w:id="19" w:author="BIDMC" w:date="2016-04-16T11:19:00Z">
              <w:r w:rsidR="00994C51">
                <w:t xml:space="preserve">i) </w:t>
              </w:r>
            </w:ins>
            <w:ins w:id="20" w:author="BIDMC" w:date="2016-04-16T11:25:00Z">
              <w:r w:rsidR="0028691B">
                <w:t xml:space="preserve">Title: </w:t>
              </w:r>
            </w:ins>
            <w:ins w:id="21" w:author="BIDMC" w:date="2016-04-18T11:53:00Z">
              <w:r w:rsidR="0079042D">
                <w:rPr>
                  <w:b/>
                </w:rPr>
                <w:t>Experimental Design and Hypothesis testing in the Real World.</w:t>
              </w:r>
            </w:ins>
            <w:ins w:id="22" w:author="BIDMC" w:date="2016-04-16T12:00:00Z">
              <w:r w:rsidR="00DA1AF7">
                <w:rPr>
                  <w:b/>
                </w:rPr>
                <w:t xml:space="preserve"> </w:t>
              </w:r>
            </w:ins>
          </w:p>
          <w:p w14:paraId="0A9C3E23" w14:textId="29C64E09" w:rsidR="00994C51" w:rsidRDefault="0028691B" w:rsidP="00994C51">
            <w:pPr>
              <w:rPr>
                <w:ins w:id="23" w:author="MC Chan" w:date="2016-04-25T21:36:00Z"/>
              </w:rPr>
            </w:pPr>
            <w:ins w:id="24" w:author="BIDMC" w:date="2016-04-16T11:27:00Z">
              <w:r>
                <w:t xml:space="preserve"> </w:t>
              </w:r>
              <w:r w:rsidRPr="0028691B">
                <w:t xml:space="preserve">  </w:t>
              </w:r>
            </w:ins>
            <w:ins w:id="25" w:author="BIDMC" w:date="2016-04-16T11:25:00Z">
              <w:r>
                <w:t>Goal:</w:t>
              </w:r>
            </w:ins>
            <w:ins w:id="26" w:author="BIDMC" w:date="2016-04-16T11:22:00Z">
              <w:r w:rsidR="00994C51">
                <w:t xml:space="preserve"> </w:t>
              </w:r>
            </w:ins>
            <w:ins w:id="27" w:author="BIDMC" w:date="2016-04-16T11:37:00Z">
              <w:r w:rsidR="0079042D">
                <w:t>Understanding how limitations in resources</w:t>
              </w:r>
              <w:r w:rsidR="008F6FFE">
                <w:t>, time and technology limits</w:t>
              </w:r>
              <w:r w:rsidR="0079042D">
                <w:t xml:space="preserve"> </w:t>
              </w:r>
            </w:ins>
            <w:ins w:id="28" w:author="Amy Savage" w:date="2016-04-26T08:12:00Z">
              <w:r w:rsidR="004B7B7D">
                <w:t xml:space="preserve">the </w:t>
              </w:r>
            </w:ins>
            <w:ins w:id="29" w:author="BIDMC" w:date="2016-04-16T11:37:00Z">
              <w:r w:rsidR="0079042D">
                <w:t xml:space="preserve">experimental design </w:t>
              </w:r>
            </w:ins>
            <w:ins w:id="30" w:author="Amy Savage" w:date="2016-04-26T08:12:00Z">
              <w:r w:rsidR="004B7B7D">
                <w:t>that is achievable</w:t>
              </w:r>
            </w:ins>
            <w:ins w:id="31" w:author="BIDMC" w:date="2016-04-16T11:37:00Z">
              <w:del w:id="32" w:author="Amy Savage" w:date="2016-04-26T08:12:00Z">
                <w:r w:rsidR="0079042D" w:rsidDel="004B7B7D">
                  <w:delText>possible</w:delText>
                </w:r>
              </w:del>
              <w:r w:rsidR="0079042D">
                <w:t xml:space="preserve">, and how initial </w:t>
              </w:r>
              <w:del w:id="33" w:author="Amy Savage" w:date="2016-04-26T08:23:00Z">
                <w:r w:rsidR="0079042D" w:rsidDel="00010BFB">
                  <w:delText>results</w:delText>
                </w:r>
              </w:del>
            </w:ins>
            <w:ins w:id="34" w:author="Amy Savage" w:date="2016-04-26T08:23:00Z">
              <w:r w:rsidR="00010BFB">
                <w:t>conclusions</w:t>
              </w:r>
            </w:ins>
            <w:ins w:id="35" w:author="BIDMC" w:date="2016-04-16T11:37:00Z">
              <w:r w:rsidR="0079042D">
                <w:t xml:space="preserve"> might change with</w:t>
              </w:r>
              <w:r w:rsidR="008F6FFE">
                <w:t xml:space="preserve"> </w:t>
              </w:r>
              <w:del w:id="36" w:author="Amy Savage" w:date="2016-04-26T08:24:00Z">
                <w:r w:rsidR="008F6FFE" w:rsidDel="00010BFB">
                  <w:delText xml:space="preserve">increased resources and technology, through </w:delText>
                </w:r>
              </w:del>
              <w:r w:rsidR="0079042D">
                <w:t xml:space="preserve">revision </w:t>
              </w:r>
            </w:ins>
            <w:ins w:id="37" w:author="BIDMC" w:date="2016-04-18T12:07:00Z">
              <w:r w:rsidR="008F6FFE">
                <w:t xml:space="preserve">of hypothesis </w:t>
              </w:r>
            </w:ins>
            <w:ins w:id="38" w:author="BIDMC" w:date="2016-04-16T11:37:00Z">
              <w:r w:rsidR="0079042D">
                <w:t>and retesting</w:t>
              </w:r>
            </w:ins>
            <w:ins w:id="39" w:author="Amy Savage" w:date="2016-04-26T08:24:00Z">
              <w:r w:rsidR="00010BFB">
                <w:t>, as well as increased resources or improved technology.</w:t>
              </w:r>
            </w:ins>
            <w:ins w:id="40" w:author="BIDMC" w:date="2016-04-16T11:37:00Z">
              <w:del w:id="41" w:author="Amy Savage" w:date="2016-04-26T08:24:00Z">
                <w:r w:rsidR="0079042D" w:rsidDel="00010BFB">
                  <w:delText xml:space="preserve">. </w:delText>
                </w:r>
              </w:del>
            </w:ins>
            <w:ins w:id="42" w:author="BIDMC" w:date="2016-04-16T11:15:00Z">
              <w:r w:rsidR="00994C51">
                <w:t xml:space="preserve"> </w:t>
              </w:r>
            </w:ins>
          </w:p>
          <w:p w14:paraId="54D34514" w14:textId="4EB696E6" w:rsidR="00C55EFC" w:rsidRDefault="00C55EFC" w:rsidP="00994C51">
            <w:pPr>
              <w:rPr>
                <w:ins w:id="43" w:author="Amy Savage" w:date="2016-04-26T08:25:00Z"/>
              </w:rPr>
            </w:pPr>
            <w:ins w:id="44" w:author="MC Chan" w:date="2016-04-25T21:36:00Z">
              <w:r>
                <w:t xml:space="preserve">  </w:t>
              </w:r>
            </w:ins>
            <w:ins w:id="45" w:author="Amy Savage" w:date="2016-04-26T08:25:00Z">
              <w:r w:rsidR="00010BFB">
                <w:t xml:space="preserve"> </w:t>
              </w:r>
            </w:ins>
            <w:ins w:id="46" w:author="MC Chan" w:date="2016-04-25T21:36:00Z">
              <w:r>
                <w:t>Incorporation: This subunit begins after the end of the main teaching unit</w:t>
              </w:r>
            </w:ins>
            <w:ins w:id="47" w:author="Amy Savage" w:date="2016-04-26T08:25:00Z">
              <w:r w:rsidR="00010BFB">
                <w:t>.</w:t>
              </w:r>
            </w:ins>
          </w:p>
          <w:p w14:paraId="37AC6AB0" w14:textId="77777777" w:rsidR="00010BFB" w:rsidRDefault="00010BFB" w:rsidP="00994C51">
            <w:pPr>
              <w:rPr>
                <w:ins w:id="48" w:author="BIDMC" w:date="2016-04-16T11:27:00Z"/>
              </w:rPr>
            </w:pPr>
          </w:p>
          <w:p w14:paraId="655899CA" w14:textId="36F0B629" w:rsidR="0028691B" w:rsidRDefault="00010BFB" w:rsidP="00994C51">
            <w:pPr>
              <w:rPr>
                <w:ins w:id="49" w:author="BIDMC" w:date="2016-04-16T11:28:00Z"/>
                <w:b/>
              </w:rPr>
            </w:pPr>
            <w:ins w:id="50" w:author="Amy Savage" w:date="2016-04-26T08:23:00Z">
              <w:r>
                <w:t xml:space="preserve">Optional subunit </w:t>
              </w:r>
            </w:ins>
            <w:ins w:id="51" w:author="BIDMC" w:date="2016-04-16T11:27:00Z">
              <w:r w:rsidR="0028691B">
                <w:t xml:space="preserve">ii) Title: </w:t>
              </w:r>
              <w:r w:rsidR="0028691B" w:rsidRPr="006843D4">
                <w:rPr>
                  <w:b/>
                </w:rPr>
                <w:t>Statistical Analysis and</w:t>
              </w:r>
              <w:r w:rsidR="00955D90" w:rsidRPr="00E94727">
                <w:rPr>
                  <w:b/>
                </w:rPr>
                <w:t xml:space="preserve"> Significance</w:t>
              </w:r>
            </w:ins>
            <w:ins w:id="52" w:author="BIDMC" w:date="2016-04-16T11:36:00Z">
              <w:r w:rsidR="00786CA7">
                <w:rPr>
                  <w:b/>
                </w:rPr>
                <w:t>.</w:t>
              </w:r>
            </w:ins>
          </w:p>
          <w:p w14:paraId="2C5D4C45" w14:textId="6FAB9746" w:rsidR="00786CA7" w:rsidRDefault="0028691B" w:rsidP="00994C51">
            <w:pPr>
              <w:rPr>
                <w:ins w:id="53" w:author="MC Chan" w:date="2016-04-25T21:36:00Z"/>
              </w:rPr>
            </w:pPr>
            <w:ins w:id="54" w:author="BIDMC" w:date="2016-04-16T11:28:00Z">
              <w:r>
                <w:rPr>
                  <w:b/>
                </w:rPr>
                <w:t xml:space="preserve">    </w:t>
              </w:r>
              <w:r>
                <w:t xml:space="preserve">Goal: </w:t>
              </w:r>
            </w:ins>
            <w:ins w:id="55" w:author="BIDMC" w:date="2016-04-16T11:36:00Z">
              <w:del w:id="56" w:author="Amy Savage" w:date="2016-04-26T08:31:00Z">
                <w:r w:rsidR="00510BB6" w:rsidDel="00010BFB">
                  <w:delText>Applying</w:delText>
                </w:r>
              </w:del>
            </w:ins>
            <w:ins w:id="57" w:author="Amy Savage" w:date="2016-04-26T08:31:00Z">
              <w:r w:rsidR="00010BFB">
                <w:t>Application of</w:t>
              </w:r>
            </w:ins>
            <w:ins w:id="58" w:author="BIDMC" w:date="2016-04-16T11:36:00Z">
              <w:r w:rsidR="00510BB6">
                <w:t xml:space="preserve"> </w:t>
              </w:r>
            </w:ins>
            <w:ins w:id="59" w:author="Amy Savage" w:date="2016-04-26T08:26:00Z">
              <w:r w:rsidR="00010BFB">
                <w:t xml:space="preserve">their </w:t>
              </w:r>
            </w:ins>
            <w:ins w:id="60" w:author="BIDMC" w:date="2016-04-16T11:36:00Z">
              <w:r w:rsidR="00510BB6">
                <w:t xml:space="preserve">understanding of statistical significance to </w:t>
              </w:r>
              <w:r w:rsidR="00786CA7">
                <w:t>experimental des</w:t>
              </w:r>
              <w:r w:rsidR="00510BB6">
                <w:t>ign and analysis</w:t>
              </w:r>
            </w:ins>
            <w:ins w:id="61" w:author="Amy Savage" w:date="2016-04-26T08:31:00Z">
              <w:r w:rsidR="00010BFB">
                <w:t xml:space="preserve"> of results</w:t>
              </w:r>
            </w:ins>
            <w:ins w:id="62" w:author="BIDMC" w:date="2016-04-16T11:36:00Z">
              <w:r w:rsidR="00786CA7">
                <w:t>.</w:t>
              </w:r>
            </w:ins>
          </w:p>
          <w:p w14:paraId="1B7C126F" w14:textId="691EE8C1" w:rsidR="00C55EFC" w:rsidRDefault="00C55EFC" w:rsidP="00994C51">
            <w:pPr>
              <w:rPr>
                <w:ins w:id="63" w:author="Amy Savage" w:date="2016-04-26T08:32:00Z"/>
              </w:rPr>
            </w:pPr>
            <w:ins w:id="64" w:author="MC Chan" w:date="2016-04-25T21:36:00Z">
              <w:r>
                <w:t xml:space="preserve">   </w:t>
              </w:r>
            </w:ins>
            <w:ins w:id="65" w:author="Amy Savage" w:date="2016-04-26T08:34:00Z">
              <w:r w:rsidR="00142450">
                <w:t xml:space="preserve"> </w:t>
              </w:r>
            </w:ins>
            <w:ins w:id="66" w:author="MC Chan" w:date="2016-04-25T21:36:00Z">
              <w:r>
                <w:t>Incorporation</w:t>
              </w:r>
            </w:ins>
            <w:ins w:id="67" w:author="Amy Savage" w:date="2016-04-26T08:31:00Z">
              <w:r w:rsidR="00010BFB">
                <w:t>:</w:t>
              </w:r>
            </w:ins>
            <w:ins w:id="68" w:author="MC Chan" w:date="2016-04-25T21:36:00Z">
              <w:r>
                <w:t xml:space="preserve"> This </w:t>
              </w:r>
              <w:commentRangeStart w:id="69"/>
              <w:r>
                <w:t>subunit</w:t>
              </w:r>
            </w:ins>
            <w:ins w:id="70" w:author="MC Chan" w:date="2016-05-04T09:54:00Z">
              <w:r w:rsidR="003B354D">
                <w:t xml:space="preserve"> </w:t>
              </w:r>
            </w:ins>
            <w:ins w:id="71" w:author="MC Chan" w:date="2016-04-25T21:36:00Z">
              <w:r>
                <w:t xml:space="preserve"> replaces </w:t>
              </w:r>
            </w:ins>
            <w:commentRangeEnd w:id="69"/>
            <w:r w:rsidR="006843D4">
              <w:rPr>
                <w:rStyle w:val="CommentReference"/>
              </w:rPr>
              <w:commentReference w:id="69"/>
            </w:r>
            <w:ins w:id="72" w:author="MC Chan" w:date="2016-04-25T21:36:00Z">
              <w:r>
                <w:t xml:space="preserve">some of the qualitative and intuitive discussion on experimental design with a quantitative understanding of significance, and teaches </w:t>
              </w:r>
            </w:ins>
            <w:ins w:id="73" w:author="Amy Savage" w:date="2016-04-26T08:34:00Z">
              <w:r w:rsidR="00142450">
                <w:t xml:space="preserve">the </w:t>
              </w:r>
            </w:ins>
            <w:ins w:id="74" w:author="MC Chan" w:date="2016-04-25T21:36:00Z">
              <w:r>
                <w:t xml:space="preserve">use of </w:t>
              </w:r>
              <w:commentRangeStart w:id="75"/>
              <w:r>
                <w:t xml:space="preserve">Excel in order to calculate </w:t>
              </w:r>
            </w:ins>
            <w:commentRangeEnd w:id="75"/>
            <w:r w:rsidR="00010BFB">
              <w:rPr>
                <w:rStyle w:val="CommentReference"/>
              </w:rPr>
              <w:commentReference w:id="75"/>
            </w:r>
            <w:ins w:id="76" w:author="MC Chan" w:date="2016-04-25T21:36:00Z">
              <w:r>
                <w:t xml:space="preserve">experimental significance </w:t>
              </w:r>
            </w:ins>
            <w:ins w:id="77" w:author="MC Chan" w:date="2016-05-04T09:58:00Z">
              <w:r w:rsidR="003B354D">
                <w:t xml:space="preserve">(using a Chi Square Test) </w:t>
              </w:r>
            </w:ins>
            <w:ins w:id="78" w:author="MC Chan" w:date="2016-04-25T21:36:00Z">
              <w:r>
                <w:t>and record/manipulate data.</w:t>
              </w:r>
            </w:ins>
            <w:ins w:id="79" w:author="MC Chan" w:date="2016-05-04T09:54:00Z">
              <w:r w:rsidR="003B354D">
                <w:t xml:space="preserve"> As you follow the activity sheet (</w:t>
              </w:r>
              <w:proofErr w:type="spellStart"/>
              <w:r w:rsidR="003B354D">
                <w:t>Student_FoodScientistHershey</w:t>
              </w:r>
              <w:proofErr w:type="spellEnd"/>
              <w:r w:rsidR="003B354D">
                <w:t>), this subunit should be used after discussing the hypothesis, but before discussing the Experimental Design.</w:t>
              </w:r>
            </w:ins>
          </w:p>
          <w:p w14:paraId="757E17DE" w14:textId="77777777" w:rsidR="006843D4" w:rsidRDefault="006843D4" w:rsidP="00994C51">
            <w:pPr>
              <w:rPr>
                <w:ins w:id="80" w:author="BIDMC" w:date="2016-04-16T11:39:00Z"/>
              </w:rPr>
            </w:pPr>
          </w:p>
          <w:p w14:paraId="69500E4B" w14:textId="02F66E35" w:rsidR="00786CA7" w:rsidRDefault="00142450" w:rsidP="00994C51">
            <w:pPr>
              <w:rPr>
                <w:ins w:id="81" w:author="BIDMC" w:date="2016-04-16T11:39:00Z"/>
              </w:rPr>
            </w:pPr>
            <w:ins w:id="82" w:author="Amy Savage" w:date="2016-04-26T08:34:00Z">
              <w:r>
                <w:t xml:space="preserve">Optional subunit </w:t>
              </w:r>
            </w:ins>
            <w:ins w:id="83" w:author="BIDMC" w:date="2016-04-16T11:39:00Z">
              <w:r w:rsidR="00786CA7">
                <w:t>iii) Title:</w:t>
              </w:r>
              <w:r w:rsidR="00786CA7" w:rsidRPr="00142450">
                <w:rPr>
                  <w:b/>
                </w:rPr>
                <w:t xml:space="preserve"> Philosophy of Science</w:t>
              </w:r>
            </w:ins>
            <w:ins w:id="84" w:author="BIDMC" w:date="2016-04-16T11:43:00Z">
              <w:r w:rsidR="00786CA7">
                <w:rPr>
                  <w:b/>
                </w:rPr>
                <w:t>. Objective vs. situated science</w:t>
              </w:r>
            </w:ins>
            <w:ins w:id="85" w:author="BIDMC" w:date="2016-04-16T11:39:00Z">
              <w:r w:rsidR="00786CA7" w:rsidRPr="00142450">
                <w:rPr>
                  <w:b/>
                </w:rPr>
                <w:t xml:space="preserve">. </w:t>
              </w:r>
            </w:ins>
          </w:p>
          <w:p w14:paraId="5DBD2E24" w14:textId="58DAB0C7" w:rsidR="00C55EFC" w:rsidRDefault="00142450" w:rsidP="00510BB6">
            <w:pPr>
              <w:rPr>
                <w:ins w:id="86" w:author="MC Chan" w:date="2016-04-25T21:38:00Z"/>
              </w:rPr>
            </w:pPr>
            <w:ins w:id="87" w:author="Amy Savage" w:date="2016-04-26T08:34:00Z">
              <w:r>
                <w:t xml:space="preserve">   </w:t>
              </w:r>
            </w:ins>
            <w:ins w:id="88" w:author="BIDMC" w:date="2016-04-16T11:39:00Z">
              <w:r w:rsidR="00786CA7">
                <w:t xml:space="preserve">Goal: </w:t>
              </w:r>
            </w:ins>
            <w:ins w:id="89" w:author="BIDMC" w:date="2016-04-16T11:36:00Z">
              <w:r w:rsidR="00510BB6">
                <w:t xml:space="preserve">Understanding the difference </w:t>
              </w:r>
            </w:ins>
            <w:ins w:id="90" w:author="BIDMC" w:date="2016-04-18T12:07:00Z">
              <w:r w:rsidR="008F6FFE">
                <w:t xml:space="preserve">in Scientific Practice as described by </w:t>
              </w:r>
            </w:ins>
            <w:ins w:id="91" w:author="BIDMC" w:date="2016-04-16T11:48:00Z">
              <w:r w:rsidR="00510BB6">
                <w:t>“The Scientific Method</w:t>
              </w:r>
            </w:ins>
            <w:ins w:id="92" w:author="BIDMC" w:date="2016-04-18T12:08:00Z">
              <w:r w:rsidR="008F6FFE">
                <w:t>”</w:t>
              </w:r>
            </w:ins>
            <w:ins w:id="93" w:author="BIDMC" w:date="2016-04-18T12:07:00Z">
              <w:r w:rsidR="008F6FFE">
                <w:t xml:space="preserve"> com</w:t>
              </w:r>
            </w:ins>
            <w:ins w:id="94" w:author="BIDMC" w:date="2016-04-18T12:08:00Z">
              <w:r w:rsidR="008F6FFE">
                <w:t>pared to</w:t>
              </w:r>
            </w:ins>
            <w:ins w:id="95" w:author="BIDMC" w:date="2016-04-16T11:49:00Z">
              <w:r w:rsidR="00510BB6">
                <w:t xml:space="preserve"> Kuhn’s “Scientific Revolution”</w:t>
              </w:r>
            </w:ins>
            <w:ins w:id="96" w:author="BIDMC" w:date="2016-04-18T12:07:00Z">
              <w:r w:rsidR="008F6FFE">
                <w:t xml:space="preserve"> </w:t>
              </w:r>
            </w:ins>
            <w:ins w:id="97" w:author="BIDMC" w:date="2016-04-16T11:49:00Z">
              <w:r w:rsidR="00510BB6">
                <w:t>as it pertains to this example.</w:t>
              </w:r>
            </w:ins>
          </w:p>
          <w:p w14:paraId="7D718123" w14:textId="798147C7" w:rsidR="005A37CB" w:rsidRDefault="00C55EFC" w:rsidP="00510BB6">
            <w:ins w:id="98" w:author="MC Chan" w:date="2016-04-25T21:38:00Z">
              <w:r>
                <w:t xml:space="preserve">  </w:t>
              </w:r>
            </w:ins>
            <w:ins w:id="99" w:author="Amy Savage" w:date="2016-04-26T08:34:00Z">
              <w:r w:rsidR="00142450">
                <w:t xml:space="preserve"> </w:t>
              </w:r>
            </w:ins>
            <w:ins w:id="100" w:author="MC Chan" w:date="2016-04-25T21:38:00Z">
              <w:r>
                <w:t xml:space="preserve">Incorporation. This subunit </w:t>
              </w:r>
            </w:ins>
            <w:ins w:id="101" w:author="Amy Savage" w:date="2016-04-26T08:35:00Z">
              <w:r w:rsidR="00142450">
                <w:t>is applied</w:t>
              </w:r>
            </w:ins>
            <w:ins w:id="102" w:author="MC Chan" w:date="2016-04-25T21:38:00Z">
              <w:r>
                <w:t xml:space="preserve"> </w:t>
              </w:r>
            </w:ins>
            <w:ins w:id="103" w:author="MC Chan" w:date="2016-04-25T21:43:00Z">
              <w:r>
                <w:t>before</w:t>
              </w:r>
            </w:ins>
            <w:ins w:id="104" w:author="MC Chan" w:date="2016-04-25T21:38:00Z">
              <w:r>
                <w:t xml:space="preserve"> the main unit. </w:t>
              </w:r>
              <w:commentRangeStart w:id="105"/>
              <w:r>
                <w:t xml:space="preserve">Here, the main unit is used as an illustration of The Scientific Method in practice, then after discussion of </w:t>
              </w:r>
              <w:proofErr w:type="spellStart"/>
              <w:r>
                <w:t>Kuhnian</w:t>
              </w:r>
              <w:proofErr w:type="spellEnd"/>
              <w:r>
                <w:t xml:space="preserve"> paradigms, the main unit is again used as an illustration of the importance of paradigms</w:t>
              </w:r>
            </w:ins>
            <w:commentRangeEnd w:id="105"/>
            <w:r w:rsidR="00142450">
              <w:rPr>
                <w:rStyle w:val="CommentReference"/>
              </w:rPr>
              <w:commentReference w:id="105"/>
            </w:r>
            <w:ins w:id="106" w:author="MC Chan" w:date="2016-04-25T21:38:00Z">
              <w:r>
                <w:t xml:space="preserve">. </w:t>
              </w:r>
            </w:ins>
          </w:p>
          <w:p w14:paraId="3AADA353" w14:textId="77777777" w:rsidR="006E2094" w:rsidRDefault="006E2094" w:rsidP="00F91CA3">
            <w:pPr>
              <w:rPr>
                <w:ins w:id="107" w:author="Amy Savage" w:date="2016-04-26T08:40:00Z"/>
              </w:rPr>
            </w:pPr>
          </w:p>
          <w:p w14:paraId="3D381B6D" w14:textId="44D988B7" w:rsidR="00142450" w:rsidRPr="00771F2A" w:rsidRDefault="00142450" w:rsidP="00F91CA3">
            <w:pPr>
              <w:rPr>
                <w:ins w:id="108" w:author="Amy Savage" w:date="2016-04-26T08:41:00Z"/>
                <w:b/>
                <w:u w:val="single"/>
              </w:rPr>
            </w:pPr>
            <w:ins w:id="109" w:author="Amy Savage" w:date="2016-04-26T08:40:00Z">
              <w:r w:rsidRPr="00771F2A">
                <w:rPr>
                  <w:b/>
                  <w:u w:val="single"/>
                </w:rPr>
                <w:t>Core Teaching Unit</w:t>
              </w:r>
            </w:ins>
            <w:ins w:id="110" w:author="Amy Savage" w:date="2016-04-26T08:41:00Z">
              <w:r w:rsidRPr="00771F2A">
                <w:rPr>
                  <w:b/>
                  <w:u w:val="single"/>
                </w:rPr>
                <w:t>: Van Halen &amp; Brown M&amp;Ms</w:t>
              </w:r>
            </w:ins>
          </w:p>
          <w:p w14:paraId="26F8B1CC" w14:textId="5982A1E0" w:rsidR="00F91CA3" w:rsidRDefault="00F91CA3" w:rsidP="00F91CA3">
            <w:r>
              <w:rPr>
                <w:b/>
              </w:rPr>
              <w:t>Learning goals</w:t>
            </w:r>
            <w:ins w:id="111" w:author="BIDMC" w:date="2016-04-18T12:17:00Z">
              <w:r w:rsidR="00562BF8">
                <w:rPr>
                  <w:b/>
                </w:rPr>
                <w:t xml:space="preserve"> of core </w:t>
              </w:r>
            </w:ins>
            <w:ins w:id="112" w:author="BIDMC" w:date="2016-04-18T12:18:00Z">
              <w:r w:rsidR="00562BF8">
                <w:rPr>
                  <w:b/>
                </w:rPr>
                <w:t>teaching</w:t>
              </w:r>
            </w:ins>
            <w:ins w:id="113" w:author="BIDMC" w:date="2016-04-18T12:17:00Z">
              <w:r w:rsidR="00562BF8">
                <w:rPr>
                  <w:b/>
                </w:rPr>
                <w:t xml:space="preserve"> </w:t>
              </w:r>
            </w:ins>
            <w:ins w:id="114" w:author="BIDMC" w:date="2016-04-18T12:18:00Z">
              <w:r w:rsidR="00562BF8">
                <w:rPr>
                  <w:b/>
                </w:rPr>
                <w:t>unit</w:t>
              </w:r>
            </w:ins>
            <w:r>
              <w:t xml:space="preserve">: </w:t>
            </w:r>
          </w:p>
          <w:p w14:paraId="712F8D1E" w14:textId="3EF54C90" w:rsidR="00510BB6" w:rsidRDefault="00F91CA3" w:rsidP="00510BB6">
            <w:pPr>
              <w:rPr>
                <w:ins w:id="115" w:author="BIDMC" w:date="2016-04-16T11:50:00Z"/>
              </w:rPr>
            </w:pPr>
            <w:r>
              <w:t xml:space="preserve">1. </w:t>
            </w:r>
            <w:ins w:id="116" w:author="BIDMC" w:date="2016-04-16T12:00:00Z">
              <w:r w:rsidR="00DA1AF7">
                <w:t>Formulating</w:t>
              </w:r>
            </w:ins>
            <w:ins w:id="117" w:author="BIDMC" w:date="2016-04-16T11:50:00Z">
              <w:r w:rsidR="00510BB6">
                <w:t xml:space="preserve"> a hypothesis and null hypothesis. </w:t>
              </w:r>
            </w:ins>
          </w:p>
          <w:p w14:paraId="01D945F6" w14:textId="7FC69665" w:rsidR="00510BB6" w:rsidRDefault="00510BB6" w:rsidP="00510BB6">
            <w:pPr>
              <w:rPr>
                <w:ins w:id="118" w:author="BIDMC" w:date="2016-04-16T11:50:00Z"/>
              </w:rPr>
            </w:pPr>
            <w:ins w:id="119" w:author="BIDMC" w:date="2016-04-16T11:50:00Z">
              <w:r>
                <w:t xml:space="preserve">2. Designing an experiment based on </w:t>
              </w:r>
            </w:ins>
            <w:ins w:id="120" w:author="BIDMC" w:date="2016-04-16T12:00:00Z">
              <w:r w:rsidR="00DA1AF7">
                <w:t xml:space="preserve">a </w:t>
              </w:r>
            </w:ins>
            <w:ins w:id="121" w:author="BIDMC" w:date="2016-04-16T11:50:00Z">
              <w:r>
                <w:t>stated hypothesis.</w:t>
              </w:r>
            </w:ins>
          </w:p>
          <w:p w14:paraId="075D9FE7" w14:textId="72F3413D" w:rsidR="00510BB6" w:rsidRDefault="00510BB6" w:rsidP="00510BB6">
            <w:pPr>
              <w:rPr>
                <w:ins w:id="122" w:author="BIDMC" w:date="2016-04-16T11:51:00Z"/>
              </w:rPr>
            </w:pPr>
            <w:ins w:id="123" w:author="BIDMC" w:date="2016-04-16T11:51:00Z">
              <w:r>
                <w:t xml:space="preserve">3. Executing </w:t>
              </w:r>
            </w:ins>
            <w:ins w:id="124" w:author="Amy Savage" w:date="2016-04-26T08:43:00Z">
              <w:r w:rsidR="00771F2A">
                <w:t xml:space="preserve">their </w:t>
              </w:r>
            </w:ins>
            <w:ins w:id="125" w:author="BIDMC" w:date="2016-04-16T11:51:00Z">
              <w:r>
                <w:t xml:space="preserve">experimental design. </w:t>
              </w:r>
            </w:ins>
          </w:p>
          <w:p w14:paraId="1DC09056" w14:textId="4307DDF2" w:rsidR="00510BB6" w:rsidRDefault="00510BB6" w:rsidP="00510BB6">
            <w:pPr>
              <w:rPr>
                <w:ins w:id="126" w:author="BIDMC" w:date="2016-04-16T11:50:00Z"/>
              </w:rPr>
            </w:pPr>
            <w:ins w:id="127" w:author="BIDMC" w:date="2016-04-16T11:51:00Z">
              <w:r>
                <w:t>4. Interpreting experimental results an</w:t>
              </w:r>
            </w:ins>
            <w:ins w:id="128" w:author="BIDMC" w:date="2016-04-16T11:52:00Z">
              <w:r>
                <w:t>d</w:t>
              </w:r>
            </w:ins>
            <w:ins w:id="129" w:author="BIDMC" w:date="2016-04-16T11:51:00Z">
              <w:r>
                <w:t xml:space="preserve"> presenting conclusions. </w:t>
              </w:r>
            </w:ins>
          </w:p>
          <w:p w14:paraId="43E04979" w14:textId="4B9F726B" w:rsidR="00F91CA3" w:rsidRDefault="00812BD0" w:rsidP="00510BB6">
            <w:r>
              <w:t xml:space="preserve"> </w:t>
            </w:r>
          </w:p>
        </w:tc>
      </w:tr>
      <w:tr w:rsidR="00F91CA3" w14:paraId="5BBB0D06" w14:textId="77777777" w:rsidTr="00AE5614">
        <w:tc>
          <w:tcPr>
            <w:tcW w:w="8856" w:type="dxa"/>
          </w:tcPr>
          <w:p w14:paraId="68B24C80" w14:textId="77777777" w:rsidR="00F91CA3" w:rsidRDefault="00F91CA3" w:rsidP="00AE5614">
            <w:pPr>
              <w:rPr>
                <w:ins w:id="130" w:author="BIDMC" w:date="2016-04-16T12:11:00Z"/>
              </w:rPr>
            </w:pPr>
            <w:r>
              <w:rPr>
                <w:b/>
              </w:rPr>
              <w:t>Instructions for the faculty</w:t>
            </w:r>
            <w:r>
              <w:t xml:space="preserve">: </w:t>
            </w:r>
          </w:p>
          <w:p w14:paraId="1AB84E6D" w14:textId="1F359A00" w:rsidR="001941E2" w:rsidRDefault="001941E2" w:rsidP="001941E2">
            <w:pPr>
              <w:rPr>
                <w:ins w:id="131" w:author="BIDMC" w:date="2016-04-16T12:11:00Z"/>
              </w:rPr>
            </w:pPr>
            <w:ins w:id="132" w:author="BIDMC" w:date="2016-04-16T12:11:00Z">
              <w:r>
                <w:t xml:space="preserve">This activity should be </w:t>
              </w:r>
              <w:r w:rsidR="000127BB">
                <w:t>used early in the course. It is</w:t>
              </w:r>
              <w:r>
                <w:t xml:space="preserve"> meant to be used in conjunction with discussions on Nature of Science.  </w:t>
              </w:r>
            </w:ins>
            <w:ins w:id="133" w:author="BIDMC" w:date="2016-04-16T12:16:00Z">
              <w:r w:rsidR="000127BB">
                <w:t xml:space="preserve">It can be implemented in </w:t>
              </w:r>
            </w:ins>
            <w:ins w:id="134" w:author="Amy Savage" w:date="2016-04-26T08:44:00Z">
              <w:r w:rsidR="00771F2A">
                <w:t xml:space="preserve">as little as </w:t>
              </w:r>
            </w:ins>
            <w:ins w:id="135" w:author="BIDMC" w:date="2016-04-16T12:16:00Z">
              <w:r w:rsidR="000127BB">
                <w:t xml:space="preserve">~1.5 hr </w:t>
              </w:r>
            </w:ins>
            <w:ins w:id="136" w:author="Amy Savage" w:date="2016-04-26T08:44:00Z">
              <w:r w:rsidR="00771F2A">
                <w:t xml:space="preserve">up </w:t>
              </w:r>
            </w:ins>
            <w:ins w:id="137" w:author="BIDMC" w:date="2016-04-16T12:16:00Z">
              <w:r w:rsidR="000127BB">
                <w:t xml:space="preserve">to </w:t>
              </w:r>
              <w:r w:rsidR="000127BB">
                <w:lastRenderedPageBreak/>
                <w:t>2 class sessions (</w:t>
              </w:r>
            </w:ins>
            <w:ins w:id="138" w:author="Amy Savage" w:date="2016-04-26T08:44:00Z">
              <w:r w:rsidR="00771F2A">
                <w:t xml:space="preserve">approximately </w:t>
              </w:r>
            </w:ins>
            <w:ins w:id="139" w:author="BIDMC" w:date="2016-04-16T12:16:00Z">
              <w:r w:rsidR="000127BB">
                <w:t>4 hr).</w:t>
              </w:r>
            </w:ins>
          </w:p>
          <w:p w14:paraId="6D4C146B" w14:textId="77777777" w:rsidR="001941E2" w:rsidRDefault="001941E2" w:rsidP="00AE5614"/>
          <w:p w14:paraId="0DA10768" w14:textId="774E92CB" w:rsidR="00DA1AF7" w:rsidRPr="00D10CEE" w:rsidRDefault="00771F2A" w:rsidP="00F91CA3">
            <w:pPr>
              <w:rPr>
                <w:ins w:id="140" w:author="BIDMC" w:date="2016-04-16T12:05:00Z"/>
                <w:i/>
              </w:rPr>
            </w:pPr>
            <w:ins w:id="141" w:author="Amy Savage" w:date="2016-04-26T08:46:00Z">
              <w:r>
                <w:t xml:space="preserve">From the developer: </w:t>
              </w:r>
            </w:ins>
            <w:ins w:id="142" w:author="BIDMC" w:date="2016-04-16T12:00:00Z">
              <w:r w:rsidR="00DA1AF7" w:rsidRPr="00D10CEE">
                <w:rPr>
                  <w:i/>
                </w:rPr>
                <w:t>This activity was o</w:t>
              </w:r>
              <w:r w:rsidR="000127BB" w:rsidRPr="00D10CEE">
                <w:rPr>
                  <w:i/>
                </w:rPr>
                <w:t>riginally used in the 2</w:t>
              </w:r>
              <w:r w:rsidR="000127BB" w:rsidRPr="00D10CEE">
                <w:rPr>
                  <w:i/>
                  <w:vertAlign w:val="superscript"/>
                </w:rPr>
                <w:t>nd</w:t>
              </w:r>
              <w:r w:rsidR="000127BB" w:rsidRPr="00D10CEE">
                <w:rPr>
                  <w:i/>
                </w:rPr>
                <w:t xml:space="preserve"> </w:t>
              </w:r>
            </w:ins>
            <w:ins w:id="143" w:author="BIDMC" w:date="2016-04-16T12:19:00Z">
              <w:r w:rsidR="000127BB" w:rsidRPr="00D10CEE">
                <w:rPr>
                  <w:i/>
                </w:rPr>
                <w:t>day</w:t>
              </w:r>
            </w:ins>
            <w:ins w:id="144" w:author="BIDMC" w:date="2016-04-16T12:00:00Z">
              <w:r w:rsidR="00DA1AF7" w:rsidRPr="00D10CEE">
                <w:rPr>
                  <w:i/>
                </w:rPr>
                <w:t xml:space="preserve"> of </w:t>
              </w:r>
            </w:ins>
            <w:ins w:id="145" w:author="Amy Savage" w:date="2016-04-26T08:46:00Z">
              <w:r>
                <w:rPr>
                  <w:i/>
                </w:rPr>
                <w:t>the Citizen Science program</w:t>
              </w:r>
            </w:ins>
            <w:ins w:id="146" w:author="BIDMC" w:date="2016-04-16T12:00:00Z">
              <w:r w:rsidR="00DA1AF7" w:rsidRPr="00D10CEE">
                <w:rPr>
                  <w:i/>
                </w:rPr>
                <w:t xml:space="preserve">; in the class </w:t>
              </w:r>
            </w:ins>
            <w:ins w:id="147" w:author="BIDMC" w:date="2016-04-16T12:01:00Z">
              <w:r w:rsidR="000127BB" w:rsidRPr="00D10CEE">
                <w:rPr>
                  <w:i/>
                </w:rPr>
                <w:t>(PB</w:t>
              </w:r>
              <w:r w:rsidR="00DA1AF7" w:rsidRPr="00D10CEE">
                <w:rPr>
                  <w:i/>
                </w:rPr>
                <w:t xml:space="preserve">L) </w:t>
              </w:r>
            </w:ins>
            <w:ins w:id="148" w:author="BIDMC" w:date="2016-04-16T12:00:00Z">
              <w:r w:rsidR="00DA1AF7" w:rsidRPr="00D10CEE">
                <w:rPr>
                  <w:i/>
                </w:rPr>
                <w:t xml:space="preserve">section of the Wet Lab Module. </w:t>
              </w:r>
            </w:ins>
            <w:ins w:id="149" w:author="BIDMC" w:date="2016-04-16T12:01:00Z">
              <w:r w:rsidR="00DA1AF7" w:rsidRPr="00D10CEE">
                <w:rPr>
                  <w:i/>
                </w:rPr>
                <w:t xml:space="preserve">It was used to reinforce concepts of experimental design </w:t>
              </w:r>
            </w:ins>
            <w:ins w:id="150" w:author="BIDMC" w:date="2016-04-16T12:12:00Z">
              <w:r w:rsidR="000127BB" w:rsidRPr="00D10CEE">
                <w:rPr>
                  <w:i/>
                </w:rPr>
                <w:t>also</w:t>
              </w:r>
            </w:ins>
            <w:ins w:id="151" w:author="BIDMC" w:date="2016-04-16T12:19:00Z">
              <w:r w:rsidR="000127BB" w:rsidRPr="00D10CEE">
                <w:rPr>
                  <w:i/>
                </w:rPr>
                <w:t xml:space="preserve"> practiced </w:t>
              </w:r>
            </w:ins>
            <w:ins w:id="152" w:author="BIDMC" w:date="2016-04-16T12:12:00Z">
              <w:r w:rsidR="000127BB" w:rsidRPr="00D10CEE">
                <w:rPr>
                  <w:i/>
                </w:rPr>
                <w:t xml:space="preserve">in </w:t>
              </w:r>
              <w:r w:rsidR="001941E2" w:rsidRPr="00D10CEE">
                <w:rPr>
                  <w:i/>
                </w:rPr>
                <w:t>laboratory</w:t>
              </w:r>
            </w:ins>
            <w:ins w:id="153" w:author="BIDMC" w:date="2016-04-16T12:19:00Z">
              <w:r w:rsidR="000127BB" w:rsidRPr="00D10CEE">
                <w:rPr>
                  <w:i/>
                </w:rPr>
                <w:t xml:space="preserve"> experiments</w:t>
              </w:r>
            </w:ins>
            <w:ins w:id="154" w:author="BIDMC" w:date="2016-04-16T12:12:00Z">
              <w:r w:rsidR="001941E2" w:rsidRPr="00D10CEE">
                <w:rPr>
                  <w:i/>
                </w:rPr>
                <w:t xml:space="preserve">, </w:t>
              </w:r>
            </w:ins>
            <w:ins w:id="155" w:author="BIDMC" w:date="2016-04-16T12:01:00Z">
              <w:r w:rsidR="00DA1AF7" w:rsidRPr="00D10CEE">
                <w:rPr>
                  <w:i/>
                </w:rPr>
                <w:t>and to illustrate scientific philosophy concepts (</w:t>
              </w:r>
            </w:ins>
            <w:ins w:id="156" w:author="Amy Savage" w:date="2016-04-26T08:47:00Z">
              <w:r>
                <w:rPr>
                  <w:i/>
                </w:rPr>
                <w:t xml:space="preserve">optional </w:t>
              </w:r>
            </w:ins>
            <w:ins w:id="157" w:author="BIDMC" w:date="2016-04-16T12:01:00Z">
              <w:r w:rsidR="00DA1AF7" w:rsidRPr="00D10CEE">
                <w:rPr>
                  <w:i/>
                </w:rPr>
                <w:t>subunit iii). It was t</w:t>
              </w:r>
              <w:r w:rsidR="001941E2" w:rsidRPr="00D10CEE">
                <w:rPr>
                  <w:i/>
                </w:rPr>
                <w:t xml:space="preserve">hen recalled later </w:t>
              </w:r>
              <w:r w:rsidR="00DA1AF7" w:rsidRPr="00D10CEE">
                <w:rPr>
                  <w:i/>
                </w:rPr>
                <w:t>during the Computing</w:t>
              </w:r>
            </w:ins>
            <w:ins w:id="158" w:author="BIDMC" w:date="2016-04-16T12:03:00Z">
              <w:r w:rsidR="00DA1AF7" w:rsidRPr="00D10CEE">
                <w:rPr>
                  <w:i/>
                </w:rPr>
                <w:t xml:space="preserve"> </w:t>
              </w:r>
            </w:ins>
            <w:ins w:id="159" w:author="BIDMC" w:date="2016-04-16T12:01:00Z">
              <w:r w:rsidR="00DA1AF7" w:rsidRPr="00D10CEE">
                <w:rPr>
                  <w:i/>
                </w:rPr>
                <w:t>Module</w:t>
              </w:r>
            </w:ins>
            <w:ins w:id="160" w:author="BIDMC" w:date="2016-04-16T12:03:00Z">
              <w:r w:rsidR="00DA1AF7" w:rsidRPr="00D10CEE">
                <w:rPr>
                  <w:i/>
                </w:rPr>
                <w:t>; when we discussed statistical tests</w:t>
              </w:r>
            </w:ins>
            <w:ins w:id="161" w:author="BIDMC" w:date="2016-04-16T12:01:00Z">
              <w:r w:rsidR="00DA1AF7" w:rsidRPr="00D10CEE">
                <w:rPr>
                  <w:i/>
                </w:rPr>
                <w:t>.</w:t>
              </w:r>
            </w:ins>
            <w:ins w:id="162" w:author="BIDMC" w:date="2016-04-16T12:04:00Z">
              <w:r w:rsidR="00DA1AF7" w:rsidRPr="00D10CEE">
                <w:rPr>
                  <w:i/>
                </w:rPr>
                <w:t xml:space="preserve"> </w:t>
              </w:r>
            </w:ins>
          </w:p>
          <w:p w14:paraId="02092298" w14:textId="77777777" w:rsidR="001941E2" w:rsidRPr="00D10CEE" w:rsidRDefault="001941E2" w:rsidP="00F91CA3">
            <w:pPr>
              <w:rPr>
                <w:ins w:id="163" w:author="BIDMC" w:date="2016-04-16T12:07:00Z"/>
                <w:i/>
              </w:rPr>
            </w:pPr>
          </w:p>
          <w:p w14:paraId="225000B7" w14:textId="6E3DAC0E" w:rsidR="001941E2" w:rsidRPr="00D10CEE" w:rsidRDefault="001941E2" w:rsidP="00F91CA3">
            <w:pPr>
              <w:rPr>
                <w:ins w:id="164" w:author="BIDMC" w:date="2016-04-16T12:08:00Z"/>
                <w:i/>
              </w:rPr>
            </w:pPr>
            <w:ins w:id="165" w:author="BIDMC" w:date="2016-04-16T12:05:00Z">
              <w:r w:rsidRPr="00D10CEE">
                <w:rPr>
                  <w:i/>
                </w:rPr>
                <w:t xml:space="preserve">I found that one of the benefits of this teaching unit was that it helped </w:t>
              </w:r>
            </w:ins>
            <w:ins w:id="166" w:author="BIDMC" w:date="2016-04-16T12:06:00Z">
              <w:r w:rsidRPr="00D10CEE">
                <w:rPr>
                  <w:i/>
                </w:rPr>
                <w:t xml:space="preserve">bridge the </w:t>
              </w:r>
            </w:ins>
            <w:ins w:id="167" w:author="BIDMC" w:date="2016-04-16T12:08:00Z">
              <w:r w:rsidRPr="00D10CEE">
                <w:rPr>
                  <w:i/>
                </w:rPr>
                <w:t>engage student’s</w:t>
              </w:r>
            </w:ins>
            <w:ins w:id="168" w:author="BIDMC" w:date="2016-04-16T12:06:00Z">
              <w:r w:rsidRPr="00D10CEE">
                <w:rPr>
                  <w:i/>
                </w:rPr>
                <w:t xml:space="preserve"> affective domains early in the course; allowing for stronger student </w:t>
              </w:r>
            </w:ins>
            <w:ins w:id="169" w:author="BIDMC" w:date="2016-04-16T12:07:00Z">
              <w:r w:rsidRPr="00D10CEE">
                <w:rPr>
                  <w:i/>
                </w:rPr>
                <w:t>‘</w:t>
              </w:r>
            </w:ins>
            <w:ins w:id="170" w:author="BIDMC" w:date="2016-04-16T12:06:00Z">
              <w:r w:rsidRPr="00D10CEE">
                <w:rPr>
                  <w:i/>
                </w:rPr>
                <w:t>buy-in</w:t>
              </w:r>
            </w:ins>
            <w:ins w:id="171" w:author="BIDMC" w:date="2016-04-16T12:07:00Z">
              <w:r w:rsidRPr="00D10CEE">
                <w:rPr>
                  <w:i/>
                </w:rPr>
                <w:t>’</w:t>
              </w:r>
            </w:ins>
            <w:ins w:id="172" w:author="BIDMC" w:date="2016-04-16T12:06:00Z">
              <w:r w:rsidRPr="00D10CEE">
                <w:rPr>
                  <w:i/>
                </w:rPr>
                <w:t xml:space="preserve"> during later activities</w:t>
              </w:r>
            </w:ins>
            <w:ins w:id="173" w:author="BIDMC" w:date="2016-04-16T12:08:00Z">
              <w:r w:rsidRPr="00D10CEE">
                <w:rPr>
                  <w:i/>
                </w:rPr>
                <w:t xml:space="preserve"> and more effective group-work</w:t>
              </w:r>
            </w:ins>
            <w:ins w:id="174" w:author="BIDMC" w:date="2016-04-16T12:06:00Z">
              <w:r w:rsidRPr="00D10CEE">
                <w:rPr>
                  <w:i/>
                </w:rPr>
                <w:t>.</w:t>
              </w:r>
            </w:ins>
          </w:p>
          <w:p w14:paraId="12046BCF" w14:textId="77777777" w:rsidR="00D01C02" w:rsidRDefault="00D01C02" w:rsidP="00F91CA3">
            <w:pPr>
              <w:rPr>
                <w:ins w:id="175" w:author="BIDMC" w:date="2016-04-16T12:07:00Z"/>
              </w:rPr>
            </w:pPr>
          </w:p>
          <w:p w14:paraId="3380C82F" w14:textId="77777777" w:rsidR="001941E2" w:rsidRDefault="001941E2" w:rsidP="00F91CA3"/>
          <w:p w14:paraId="4EA8A46A" w14:textId="224DF028" w:rsidR="00D01C02" w:rsidRDefault="00D01C02" w:rsidP="00F91CA3">
            <w:r w:rsidRPr="006E2094">
              <w:rPr>
                <w:b/>
              </w:rPr>
              <w:t>You will need</w:t>
            </w:r>
            <w:r>
              <w:t xml:space="preserve">: 1 or 2 large </w:t>
            </w:r>
            <w:ins w:id="176" w:author="BIDMC" w:date="2016-04-16T12:15:00Z">
              <w:r w:rsidR="000127BB">
                <w:t>bags</w:t>
              </w:r>
            </w:ins>
            <w:r>
              <w:t xml:space="preserve"> </w:t>
            </w:r>
            <w:ins w:id="177" w:author="Amy Savage" w:date="2016-04-08T10:19:00Z">
              <w:r w:rsidR="00824386">
                <w:t>(</w:t>
              </w:r>
            </w:ins>
            <w:ins w:id="178" w:author="BIDMC" w:date="2016-04-16T12:15:00Z">
              <w:r w:rsidR="000127BB">
                <w:t xml:space="preserve">42 </w:t>
              </w:r>
              <w:proofErr w:type="spellStart"/>
              <w:r w:rsidR="000127BB">
                <w:t>oz</w:t>
              </w:r>
            </w:ins>
            <w:proofErr w:type="spellEnd"/>
            <w:ins w:id="179" w:author="Amy Savage" w:date="2016-04-08T10:19:00Z">
              <w:r w:rsidR="00824386">
                <w:t xml:space="preserve">) </w:t>
              </w:r>
            </w:ins>
            <w:r>
              <w:t xml:space="preserve">of regular </w:t>
            </w:r>
            <w:ins w:id="180" w:author="Amy Savage" w:date="2016-04-08T10:16:00Z">
              <w:r w:rsidR="001622CD">
                <w:t>M&amp;Ms</w:t>
              </w:r>
            </w:ins>
            <w:r>
              <w:t xml:space="preserve">. </w:t>
            </w:r>
            <w:ins w:id="181" w:author="MC Chan" w:date="2016-05-04T09:58:00Z">
              <w:r w:rsidR="003B354D">
                <w:t xml:space="preserve">4-5 </w:t>
              </w:r>
            </w:ins>
            <w:commentRangeStart w:id="182"/>
            <w:r>
              <w:t>Blindfolds</w:t>
            </w:r>
            <w:commentRangeEnd w:id="182"/>
            <w:r w:rsidR="00771F2A">
              <w:rPr>
                <w:rStyle w:val="CommentReference"/>
              </w:rPr>
              <w:commentReference w:id="182"/>
            </w:r>
            <w:r>
              <w:t xml:space="preserve">. </w:t>
            </w:r>
          </w:p>
          <w:p w14:paraId="151D451D" w14:textId="77777777" w:rsidR="00890780" w:rsidRDefault="00890780" w:rsidP="00F91CA3"/>
          <w:p w14:paraId="273B1EB5" w14:textId="080DDC43" w:rsidR="008D2062" w:rsidRDefault="006D47F9" w:rsidP="00F91CA3">
            <w:pPr>
              <w:rPr>
                <w:ins w:id="183" w:author="BIDMC" w:date="2016-04-16T12:24:00Z"/>
              </w:rPr>
            </w:pPr>
            <w:r>
              <w:t>ASSUMED PRIOR KNOWLEDGE:</w:t>
            </w:r>
            <w:ins w:id="184" w:author="BIDMC" w:date="2016-04-16T12:22:00Z">
              <w:r w:rsidR="008D2062">
                <w:t xml:space="preserve"> This activity assumes no prior knowledge of </w:t>
              </w:r>
            </w:ins>
            <w:ins w:id="185" w:author="Amy Savage" w:date="2016-04-26T08:47:00Z">
              <w:r w:rsidR="00771F2A">
                <w:t>s</w:t>
              </w:r>
            </w:ins>
            <w:ins w:id="186" w:author="BIDMC" w:date="2016-04-16T12:22:00Z">
              <w:r w:rsidR="008D2062">
                <w:t xml:space="preserve">cience, and should be performed early in a </w:t>
              </w:r>
            </w:ins>
            <w:ins w:id="187" w:author="Amy Savage" w:date="2016-04-26T08:47:00Z">
              <w:r w:rsidR="00771F2A">
                <w:t>s</w:t>
              </w:r>
            </w:ins>
            <w:ins w:id="188" w:author="BIDMC" w:date="2016-04-16T12:22:00Z">
              <w:r w:rsidR="008D2062">
                <w:t xml:space="preserve">cientific </w:t>
              </w:r>
            </w:ins>
            <w:ins w:id="189" w:author="Amy Savage" w:date="2016-04-26T08:47:00Z">
              <w:r w:rsidR="00771F2A">
                <w:t>l</w:t>
              </w:r>
            </w:ins>
            <w:ins w:id="190" w:author="BIDMC" w:date="2016-04-16T12:22:00Z">
              <w:r w:rsidR="008D2062">
                <w:t xml:space="preserve">iteracy course to illustrate </w:t>
              </w:r>
            </w:ins>
            <w:ins w:id="191" w:author="BIDMC" w:date="2016-04-16T12:25:00Z">
              <w:r w:rsidR="008D2062">
                <w:t xml:space="preserve">early </w:t>
              </w:r>
            </w:ins>
            <w:ins w:id="192" w:author="BIDMC" w:date="2016-04-16T12:22:00Z">
              <w:r w:rsidR="008D2062">
                <w:t xml:space="preserve">lessons on The Nature of Science. </w:t>
              </w:r>
            </w:ins>
            <w:r>
              <w:t xml:space="preserve"> </w:t>
            </w:r>
          </w:p>
          <w:p w14:paraId="38FF409F" w14:textId="77777777" w:rsidR="008D2062" w:rsidRDefault="008D2062" w:rsidP="00F91CA3">
            <w:pPr>
              <w:rPr>
                <w:ins w:id="193" w:author="BIDMC" w:date="2016-04-16T12:24:00Z"/>
              </w:rPr>
            </w:pPr>
          </w:p>
          <w:p w14:paraId="335EDA45" w14:textId="3F9A0687" w:rsidR="008D2062" w:rsidRDefault="00824386" w:rsidP="00F91CA3">
            <w:pPr>
              <w:rPr>
                <w:ins w:id="194" w:author="BIDMC" w:date="2016-04-16T12:24:00Z"/>
              </w:rPr>
            </w:pPr>
            <w:ins w:id="195" w:author="Amy Savage" w:date="2016-04-08T10:24:00Z">
              <w:r>
                <w:t>Students gain n</w:t>
              </w:r>
            </w:ins>
            <w:ins w:id="196" w:author="Amy Savage" w:date="2016-04-08T10:20:00Z">
              <w:r>
                <w:t xml:space="preserve">ecessary prior knowledge from </w:t>
              </w:r>
            </w:ins>
            <w:commentRangeStart w:id="197"/>
            <w:r w:rsidR="00A16208">
              <w:t>reading</w:t>
            </w:r>
            <w:del w:id="198" w:author="MC Chan" w:date="2016-05-04T09:59:00Z">
              <w:r w:rsidR="00A16208" w:rsidDel="003B354D">
                <w:delText>s</w:delText>
              </w:r>
            </w:del>
            <w:r w:rsidR="00A16208">
              <w:t xml:space="preserve"> </w:t>
            </w:r>
            <w:commentRangeEnd w:id="197"/>
            <w:r>
              <w:rPr>
                <w:rStyle w:val="CommentReference"/>
              </w:rPr>
              <w:commentReference w:id="197"/>
            </w:r>
            <w:r w:rsidR="00A16208">
              <w:t xml:space="preserve">on hypothesis formation before </w:t>
            </w:r>
            <w:ins w:id="199" w:author="Amy Savage" w:date="2016-04-08T10:21:00Z">
              <w:r>
                <w:t>initiating this activity</w:t>
              </w:r>
            </w:ins>
            <w:r w:rsidR="00A16208">
              <w:t xml:space="preserve"> (</w:t>
            </w:r>
            <w:ins w:id="200" w:author="BIDMC" w:date="2016-04-16T12:21:00Z">
              <w:r w:rsidR="000127BB">
                <w:t xml:space="preserve">File name: </w:t>
              </w:r>
              <w:proofErr w:type="spellStart"/>
              <w:r w:rsidR="000127BB" w:rsidRPr="00CD7442">
                <w:rPr>
                  <w:i/>
                </w:rPr>
                <w:t>Student_Onhypothesisbasics</w:t>
              </w:r>
            </w:ins>
            <w:proofErr w:type="spellEnd"/>
            <w:r w:rsidR="00A16208">
              <w:t xml:space="preserve">). </w:t>
            </w:r>
            <w:r w:rsidR="00262BF8">
              <w:t>These readings can also be assigned in class</w:t>
            </w:r>
            <w:ins w:id="201" w:author="BIDMC" w:date="2016-04-16T12:20:00Z">
              <w:r w:rsidR="000127BB">
                <w:t xml:space="preserve"> or discussed</w:t>
              </w:r>
            </w:ins>
            <w:r w:rsidR="00262BF8">
              <w:t xml:space="preserve"> </w:t>
            </w:r>
            <w:ins w:id="202" w:author="BIDMC" w:date="2016-04-16T12:20:00Z">
              <w:r w:rsidR="000127BB">
                <w:t>before beginning the activity</w:t>
              </w:r>
            </w:ins>
            <w:r w:rsidR="00262BF8">
              <w:t xml:space="preserve">. </w:t>
            </w:r>
          </w:p>
          <w:p w14:paraId="65B714FF" w14:textId="77777777" w:rsidR="008D2062" w:rsidRDefault="008D2062" w:rsidP="00F91CA3">
            <w:pPr>
              <w:rPr>
                <w:ins w:id="203" w:author="BIDMC" w:date="2016-04-16T12:24:00Z"/>
              </w:rPr>
            </w:pPr>
          </w:p>
          <w:p w14:paraId="44C68415" w14:textId="72D7673B" w:rsidR="006D47F9" w:rsidRDefault="00890780" w:rsidP="00F91CA3">
            <w:r>
              <w:t xml:space="preserve">This </w:t>
            </w:r>
            <w:r w:rsidR="00A16208">
              <w:t xml:space="preserve">activity </w:t>
            </w:r>
            <w:ins w:id="204" w:author="Amy Savage" w:date="2016-04-08T10:22:00Z">
              <w:r w:rsidR="00824386">
                <w:t xml:space="preserve">can be used in the earliest days of the </w:t>
              </w:r>
            </w:ins>
            <w:ins w:id="205" w:author="BIDMC" w:date="2016-04-16T12:24:00Z">
              <w:r w:rsidR="008D2062">
                <w:t>course</w:t>
              </w:r>
            </w:ins>
            <w:ins w:id="206" w:author="Amy Savage" w:date="2016-04-08T10:23:00Z">
              <w:r w:rsidR="00824386">
                <w:t xml:space="preserve">. It can be implemented in as little as </w:t>
              </w:r>
            </w:ins>
            <w:r>
              <w:t>1.5 hr</w:t>
            </w:r>
            <w:ins w:id="207" w:author="BIDMC" w:date="2016-04-18T11:47:00Z">
              <w:r w:rsidR="0079042D">
                <w:t>. If you do two of the three sub-teaching units, this can be taught in up</w:t>
              </w:r>
            </w:ins>
            <w:r>
              <w:t xml:space="preserve"> to 2 </w:t>
            </w:r>
            <w:ins w:id="208" w:author="Amy Savage" w:date="2016-04-08T10:24:00Z">
              <w:r w:rsidR="00824386">
                <w:t xml:space="preserve">class </w:t>
              </w:r>
            </w:ins>
            <w:r>
              <w:t>sessions</w:t>
            </w:r>
            <w:ins w:id="209" w:author="Amy Savage" w:date="2016-04-08T10:24:00Z">
              <w:r w:rsidR="00824386">
                <w:t xml:space="preserve"> (</w:t>
              </w:r>
            </w:ins>
            <w:r>
              <w:t>1 whole day</w:t>
            </w:r>
            <w:ins w:id="210" w:author="Amy Savage" w:date="2016-04-08T10:24:00Z">
              <w:r w:rsidR="00824386">
                <w:t>)</w:t>
              </w:r>
            </w:ins>
            <w:r>
              <w:t xml:space="preserve">. </w:t>
            </w:r>
          </w:p>
          <w:p w14:paraId="1EF12CE6" w14:textId="77777777" w:rsidR="00890780" w:rsidRDefault="00890780" w:rsidP="00890780"/>
          <w:p w14:paraId="0EC5F7AB" w14:textId="07542B60" w:rsidR="00F91CA3" w:rsidRPr="00B377C4" w:rsidRDefault="006D47F9" w:rsidP="008D2062">
            <w:r>
              <w:t xml:space="preserve">FACULTY SPECIALIZED KNOWLEDGE. </w:t>
            </w:r>
            <w:ins w:id="211" w:author="BIDMC" w:date="2016-04-16T12:25:00Z">
              <w:r w:rsidR="008D2062">
                <w:t xml:space="preserve">For this </w:t>
              </w:r>
            </w:ins>
            <w:ins w:id="212" w:author="Amy Savage" w:date="2016-04-26T09:06:00Z">
              <w:r w:rsidR="00CD7442">
                <w:t>C</w:t>
              </w:r>
            </w:ins>
            <w:ins w:id="213" w:author="BIDMC" w:date="2016-04-16T12:25:00Z">
              <w:r w:rsidR="008D2062">
                <w:t xml:space="preserve">ore Teaching Unit, faculty should familiarize themselves with </w:t>
              </w:r>
              <w:r w:rsidR="00F310B8">
                <w:t xml:space="preserve">definitions of Hypothesis, Null Hypothesis, </w:t>
              </w:r>
            </w:ins>
            <w:ins w:id="214" w:author="BIDMC" w:date="2016-04-16T12:27:00Z">
              <w:r w:rsidR="00F310B8">
                <w:t xml:space="preserve">Experimental Design, Predicted Results, </w:t>
              </w:r>
            </w:ins>
            <w:ins w:id="215" w:author="BIDMC" w:date="2016-04-16T12:30:00Z">
              <w:r w:rsidR="00F310B8">
                <w:t xml:space="preserve">Chance Outcomes, and Statistical Significance. Faculty should also familiarize themselves with The Scientific Method. </w:t>
              </w:r>
            </w:ins>
          </w:p>
        </w:tc>
      </w:tr>
      <w:tr w:rsidR="00F91CA3" w14:paraId="33147855" w14:textId="77777777" w:rsidTr="00AE5614">
        <w:tc>
          <w:tcPr>
            <w:tcW w:w="8856" w:type="dxa"/>
          </w:tcPr>
          <w:p w14:paraId="3D23A93B" w14:textId="77777777" w:rsidR="004D2AC5" w:rsidRDefault="004D2AC5" w:rsidP="00F91CA3">
            <w:pPr>
              <w:rPr>
                <w:ins w:id="216" w:author="BIDMC" w:date="2016-04-16T12:52:00Z"/>
                <w:b/>
              </w:rPr>
            </w:pPr>
          </w:p>
          <w:p w14:paraId="07EA2896" w14:textId="1C2012C1" w:rsidR="004D2AC5" w:rsidRDefault="00F91CA3" w:rsidP="00F91CA3">
            <w:r w:rsidRPr="00697771">
              <w:rPr>
                <w:b/>
              </w:rPr>
              <w:t>Intended outcomes</w:t>
            </w:r>
            <w:r>
              <w:t xml:space="preserve">: </w:t>
            </w:r>
          </w:p>
          <w:p w14:paraId="4ADA484C" w14:textId="52A47962" w:rsidR="00F91CA3" w:rsidRDefault="00890780" w:rsidP="004D2AC5">
            <w:r>
              <w:t xml:space="preserve">Students understand how to </w:t>
            </w:r>
            <w:r w:rsidR="00262BF8">
              <w:t xml:space="preserve">‘do science’; </w:t>
            </w:r>
            <w:r>
              <w:t>de</w:t>
            </w:r>
            <w:r w:rsidR="00262BF8">
              <w:t xml:space="preserve">sign an experiment, form </w:t>
            </w:r>
            <w:proofErr w:type="gramStart"/>
            <w:r w:rsidR="00262BF8">
              <w:t>hypothesis</w:t>
            </w:r>
            <w:ins w:id="217" w:author="BIDMC" w:date="2016-04-16T12:53:00Z">
              <w:r w:rsidR="004D2AC5">
                <w:t>,</w:t>
              </w:r>
            </w:ins>
            <w:r w:rsidR="00262BF8">
              <w:t xml:space="preserve">  execute</w:t>
            </w:r>
            <w:proofErr w:type="gramEnd"/>
            <w:r w:rsidR="00262BF8">
              <w:t xml:space="preserve"> experiments</w:t>
            </w:r>
            <w:ins w:id="218" w:author="BIDMC" w:date="2016-04-16T12:53:00Z">
              <w:r w:rsidR="004D2AC5">
                <w:t>,</w:t>
              </w:r>
            </w:ins>
            <w:r w:rsidR="00262BF8">
              <w:t xml:space="preserve"> analyze results</w:t>
            </w:r>
            <w:ins w:id="219" w:author="BIDMC" w:date="2016-04-16T13:05:00Z">
              <w:r w:rsidR="00C52185">
                <w:t>, and present conclusions</w:t>
              </w:r>
            </w:ins>
            <w:r>
              <w:t>.</w:t>
            </w:r>
            <w:ins w:id="220" w:author="BIDMC" w:date="2016-04-16T12:53:00Z">
              <w:r w:rsidR="004D2AC5">
                <w:t xml:space="preserve"> </w:t>
              </w:r>
            </w:ins>
            <w:r>
              <w:t xml:space="preserve"> </w:t>
            </w:r>
          </w:p>
        </w:tc>
      </w:tr>
      <w:tr w:rsidR="00F91CA3" w14:paraId="05BD01F2" w14:textId="77777777" w:rsidTr="00AE5614">
        <w:tc>
          <w:tcPr>
            <w:tcW w:w="8856" w:type="dxa"/>
          </w:tcPr>
          <w:p w14:paraId="1C431860" w14:textId="77777777" w:rsidR="00C52185" w:rsidRDefault="00C52185" w:rsidP="00AE5614">
            <w:pPr>
              <w:rPr>
                <w:ins w:id="221" w:author="BIDMC" w:date="2016-04-16T13:05:00Z"/>
                <w:b/>
              </w:rPr>
            </w:pPr>
          </w:p>
          <w:p w14:paraId="002A9E47" w14:textId="01B411EA" w:rsidR="006E2094" w:rsidRDefault="00F91CA3" w:rsidP="00AE5614">
            <w:r w:rsidRPr="00697771">
              <w:rPr>
                <w:b/>
              </w:rPr>
              <w:t>Assessment</w:t>
            </w:r>
            <w:r>
              <w:t xml:space="preserve">: </w:t>
            </w:r>
          </w:p>
          <w:p w14:paraId="17F6DF2E" w14:textId="60718D3F" w:rsidR="00A02463" w:rsidRDefault="00A02463" w:rsidP="00AE5614">
            <w:pPr>
              <w:rPr>
                <w:ins w:id="222" w:author="BIDMC" w:date="2016-04-16T13:06:00Z"/>
              </w:rPr>
            </w:pPr>
            <w:ins w:id="223" w:author="BIDMC" w:date="2016-04-16T13:06:00Z">
              <w:r>
                <w:t>Handouts and</w:t>
              </w:r>
            </w:ins>
            <w:ins w:id="224" w:author="MC Chan" w:date="2016-05-04T10:01:00Z">
              <w:r w:rsidR="003B354D">
                <w:t xml:space="preserve"> Activity Instructions</w:t>
              </w:r>
            </w:ins>
            <w:ins w:id="225" w:author="BIDMC" w:date="2016-04-16T13:06:00Z">
              <w:del w:id="226" w:author="MC Chan" w:date="2016-05-04T10:01:00Z">
                <w:r w:rsidDel="003B354D">
                  <w:delText xml:space="preserve"> worksheet</w:delText>
                </w:r>
              </w:del>
              <w:r>
                <w:t xml:space="preserve"> for experiment/activity. </w:t>
              </w:r>
            </w:ins>
          </w:p>
          <w:p w14:paraId="64B51091" w14:textId="114965DE" w:rsidR="00A02463" w:rsidRDefault="00A02463" w:rsidP="00AE5614">
            <w:ins w:id="227" w:author="BIDMC" w:date="2016-04-16T13:06:00Z">
              <w:r>
                <w:t xml:space="preserve">Observation on group-work behavior. </w:t>
              </w:r>
            </w:ins>
          </w:p>
          <w:p w14:paraId="7CDB579C" w14:textId="77777777" w:rsidR="00F91CA3" w:rsidRDefault="00F91CA3" w:rsidP="00AE5614"/>
        </w:tc>
      </w:tr>
      <w:tr w:rsidR="00F91CA3" w14:paraId="00AAD758" w14:textId="77777777" w:rsidTr="00AE5614">
        <w:tc>
          <w:tcPr>
            <w:tcW w:w="8856" w:type="dxa"/>
          </w:tcPr>
          <w:p w14:paraId="3F006792" w14:textId="122166C5" w:rsidR="00F91CA3" w:rsidRDefault="00F91CA3" w:rsidP="00705BCF">
            <w:r w:rsidRPr="00697771">
              <w:rPr>
                <w:b/>
              </w:rPr>
              <w:t>Activities</w:t>
            </w:r>
            <w:r>
              <w:t xml:space="preserve">: </w:t>
            </w:r>
          </w:p>
          <w:p w14:paraId="11ED0DF4" w14:textId="17AFFA95" w:rsidR="006D47F9" w:rsidRDefault="00BD3465" w:rsidP="00CD7442">
            <w:r w:rsidRPr="00BD3465">
              <w:rPr>
                <w:b/>
              </w:rPr>
              <w:t>Day 1. 2-2.5 hours</w:t>
            </w:r>
          </w:p>
          <w:p w14:paraId="57168BFC" w14:textId="18E1B189" w:rsidR="00F27D8C" w:rsidRDefault="00155BDD" w:rsidP="00C16B91">
            <w:pPr>
              <w:pStyle w:val="ListParagraph"/>
              <w:numPr>
                <w:ilvl w:val="0"/>
                <w:numId w:val="2"/>
              </w:numPr>
            </w:pPr>
            <w:proofErr w:type="spellStart"/>
            <w:r>
              <w:rPr>
                <w:b/>
              </w:rPr>
              <w:t>Initi</w:t>
            </w:r>
            <w:ins w:id="228" w:author="BIDMC" w:date="2016-04-16T13:08:00Z">
              <w:r w:rsidR="00A02463">
                <w:rPr>
                  <w:b/>
                </w:rPr>
                <w:t>tial</w:t>
              </w:r>
              <w:proofErr w:type="spellEnd"/>
              <w:r w:rsidR="00A02463">
                <w:rPr>
                  <w:b/>
                </w:rPr>
                <w:t xml:space="preserve"> Observation: </w:t>
              </w:r>
            </w:ins>
            <w:r w:rsidR="00C16B91">
              <w:t xml:space="preserve">Introduce Van Halen via </w:t>
            </w:r>
            <w:proofErr w:type="spellStart"/>
            <w:r w:rsidR="00C16B91">
              <w:t>Youtube</w:t>
            </w:r>
            <w:proofErr w:type="spellEnd"/>
            <w:r w:rsidR="00C16B91">
              <w:t xml:space="preserve"> (I recommend</w:t>
            </w:r>
            <w:ins w:id="229" w:author="BIDMC" w:date="2016-04-16T13:08:00Z">
              <w:r w:rsidR="00A02463">
                <w:t xml:space="preserve"> “</w:t>
              </w:r>
            </w:ins>
            <w:r w:rsidR="00C16B91">
              <w:t xml:space="preserve">Running With the </w:t>
            </w:r>
            <w:r w:rsidR="00F27D8C">
              <w:t>Devil</w:t>
            </w:r>
            <w:ins w:id="230" w:author="BIDMC" w:date="2016-04-16T13:08:00Z">
              <w:r w:rsidR="00A02463">
                <w:t>”</w:t>
              </w:r>
            </w:ins>
            <w:r w:rsidR="00C16B91">
              <w:t>).</w:t>
            </w:r>
            <w:r w:rsidR="00F27D8C">
              <w:t xml:space="preserve"> Encourage students to show their best air-guitar. </w:t>
            </w:r>
          </w:p>
          <w:p w14:paraId="17F4CA83" w14:textId="601D1E7A" w:rsidR="00F86EAF" w:rsidRDefault="00F27D8C" w:rsidP="00C16B91">
            <w:pPr>
              <w:pStyle w:val="ListParagraph"/>
              <w:numPr>
                <w:ilvl w:val="0"/>
                <w:numId w:val="2"/>
              </w:numPr>
              <w:rPr>
                <w:ins w:id="231" w:author="BIDMC" w:date="2016-04-16T14:31:00Z"/>
              </w:rPr>
            </w:pPr>
            <w:r>
              <w:t>Introduc</w:t>
            </w:r>
            <w:ins w:id="232" w:author="BIDMC" w:date="2016-04-16T13:08:00Z">
              <w:r w:rsidR="00A02463">
                <w:t>tion to</w:t>
              </w:r>
            </w:ins>
            <w:r>
              <w:t xml:space="preserve"> Van Halen contract.</w:t>
            </w:r>
            <w:ins w:id="233" w:author="BIDMC" w:date="2016-04-16T14:30:00Z">
              <w:r w:rsidR="00F86EAF">
                <w:t xml:space="preserve"> </w:t>
              </w:r>
            </w:ins>
            <w:ins w:id="234" w:author="BIDMC" w:date="2016-04-16T13:09:00Z">
              <w:r w:rsidR="00F86EAF">
                <w:t>Main points of the story</w:t>
              </w:r>
              <w:r w:rsidR="00A02463">
                <w:t xml:space="preserve"> provided in </w:t>
              </w:r>
              <w:proofErr w:type="spellStart"/>
              <w:r w:rsidR="00A02463" w:rsidRPr="00B5659F">
                <w:rPr>
                  <w:i/>
                </w:rPr>
                <w:t>Faculty_IntroduceVanHalenContract</w:t>
              </w:r>
              <w:proofErr w:type="spellEnd"/>
              <w:r w:rsidR="00A02463">
                <w:t>.</w:t>
              </w:r>
            </w:ins>
            <w:r>
              <w:t xml:space="preserve"> </w:t>
            </w:r>
            <w:ins w:id="235" w:author="BIDMC" w:date="2016-04-16T13:09:00Z">
              <w:r w:rsidR="00A02463">
                <w:t>Distribute or show rel</w:t>
              </w:r>
            </w:ins>
            <w:ins w:id="236" w:author="BIDMC" w:date="2016-04-16T13:10:00Z">
              <w:r w:rsidR="00A02463">
                <w:t>e</w:t>
              </w:r>
            </w:ins>
            <w:ins w:id="237" w:author="BIDMC" w:date="2016-04-16T13:09:00Z">
              <w:r w:rsidR="00A02463">
                <w:t>vant page of contract</w:t>
              </w:r>
            </w:ins>
            <w:ins w:id="238" w:author="BIDMC" w:date="2016-04-16T14:29:00Z">
              <w:r w:rsidR="00F86EAF">
                <w:t xml:space="preserve"> (</w:t>
              </w:r>
            </w:ins>
            <w:ins w:id="239" w:author="BIDMC" w:date="2016-04-16T14:34:00Z">
              <w:r w:rsidR="002B7E36" w:rsidRPr="001D0C6B">
                <w:rPr>
                  <w:i/>
                </w:rPr>
                <w:t>Student</w:t>
              </w:r>
              <w:r w:rsidR="00F86EAF" w:rsidRPr="001D0C6B">
                <w:rPr>
                  <w:i/>
                </w:rPr>
                <w:t xml:space="preserve">_VanHalenPage1, </w:t>
              </w:r>
            </w:ins>
            <w:ins w:id="240" w:author="BIDMC" w:date="2016-04-16T14:29:00Z">
              <w:r w:rsidR="00F86EAF" w:rsidRPr="001D0C6B">
                <w:rPr>
                  <w:i/>
                </w:rPr>
                <w:t>Student_VanHalen1982.gif</w:t>
              </w:r>
            </w:ins>
            <w:ins w:id="241" w:author="BIDMC" w:date="2016-04-16T14:30:00Z">
              <w:r w:rsidR="00F86EAF">
                <w:t>)</w:t>
              </w:r>
            </w:ins>
            <w:ins w:id="242" w:author="BIDMC" w:date="2016-04-16T13:09:00Z">
              <w:r w:rsidR="00A02463">
                <w:t>.</w:t>
              </w:r>
            </w:ins>
            <w:ins w:id="243" w:author="BIDMC" w:date="2016-04-16T14:30:00Z">
              <w:r w:rsidR="00F86EAF">
                <w:t xml:space="preserve"> Point out how this can be considered the initial observation before the experiment. </w:t>
              </w:r>
            </w:ins>
          </w:p>
          <w:p w14:paraId="5173F462" w14:textId="37F43220" w:rsidR="00F27D8C" w:rsidRDefault="00155BDD" w:rsidP="00F86EAF">
            <w:pPr>
              <w:pStyle w:val="ListParagraph"/>
              <w:numPr>
                <w:ilvl w:val="0"/>
                <w:numId w:val="2"/>
              </w:numPr>
            </w:pPr>
            <w:r w:rsidRPr="00B5659F">
              <w:rPr>
                <w:b/>
              </w:rPr>
              <w:t xml:space="preserve">Hypothesis. </w:t>
            </w:r>
            <w:r w:rsidR="00F27D8C">
              <w:t xml:space="preserve">Give </w:t>
            </w:r>
            <w:proofErr w:type="gramStart"/>
            <w:ins w:id="244" w:author="BIDMC" w:date="2016-04-16T14:32:00Z">
              <w:r w:rsidR="00F86EAF">
                <w:t xml:space="preserve">students </w:t>
              </w:r>
            </w:ins>
            <w:r w:rsidR="00F27D8C">
              <w:t xml:space="preserve"> the</w:t>
            </w:r>
            <w:proofErr w:type="gramEnd"/>
            <w:ins w:id="245" w:author="BIDMC" w:date="2016-04-16T14:31:00Z">
              <w:r w:rsidR="00F86EAF">
                <w:t xml:space="preserve"> case-study and handout (</w:t>
              </w:r>
            </w:ins>
            <w:proofErr w:type="spellStart"/>
            <w:ins w:id="246" w:author="BIDMC" w:date="2016-04-16T14:32:00Z">
              <w:r w:rsidR="00F86EAF">
                <w:t>Student_FoodScientistHershey</w:t>
              </w:r>
              <w:proofErr w:type="spellEnd"/>
              <w:r w:rsidR="00F86EAF">
                <w:t>)</w:t>
              </w:r>
            </w:ins>
            <w:r w:rsidR="00F27D8C">
              <w:t>.</w:t>
            </w:r>
            <w:ins w:id="247" w:author="BIDMC" w:date="2016-04-16T14:37:00Z">
              <w:r w:rsidR="00EC3DA1">
                <w:t xml:space="preserve"> </w:t>
              </w:r>
              <w:del w:id="248" w:author="Amy Savage" w:date="2016-04-26T09:42:00Z">
                <w:r w:rsidR="00EC3DA1" w:rsidDel="00B5659F">
                  <w:delText xml:space="preserve">Continue over instructions </w:delText>
                </w:r>
              </w:del>
            </w:ins>
            <w:del w:id="249" w:author="Amy Savage" w:date="2016-04-26T09:42:00Z">
              <w:r w:rsidR="00F27D8C" w:rsidDel="00B5659F">
                <w:delText xml:space="preserve"> </w:delText>
              </w:r>
            </w:del>
            <w:r w:rsidR="00F27D8C">
              <w:t xml:space="preserve">Go over instructions. If you have not gone over hypothesis/null hypothesis, now is a good time to do so. </w:t>
            </w:r>
            <w:ins w:id="250" w:author="BIDMC" w:date="2016-04-16T14:47:00Z">
              <w:r w:rsidR="002B7E36">
                <w:t>(</w:t>
              </w:r>
              <w:proofErr w:type="spellStart"/>
              <w:r w:rsidR="002B7E36" w:rsidRPr="009E4CC3">
                <w:rPr>
                  <w:i/>
                </w:rPr>
                <w:t>Student_Onhypothesisbasics</w:t>
              </w:r>
              <w:proofErr w:type="spellEnd"/>
              <w:r w:rsidR="002B7E36">
                <w:rPr>
                  <w:i/>
                </w:rPr>
                <w:t>)</w:t>
              </w:r>
            </w:ins>
          </w:p>
          <w:p w14:paraId="28635A0A" w14:textId="47A16F0B" w:rsidR="00F27D8C" w:rsidRDefault="00F27D8C" w:rsidP="00C16B91">
            <w:pPr>
              <w:pStyle w:val="ListParagraph"/>
              <w:numPr>
                <w:ilvl w:val="0"/>
                <w:numId w:val="2"/>
              </w:numPr>
            </w:pPr>
            <w:r>
              <w:t>Think Pair Share: Ask students to write down their hypothesis/null hypothesis, then share with a partner, then discuss and revise</w:t>
            </w:r>
            <w:ins w:id="251" w:author="BIDMC" w:date="2016-05-04T14:30:00Z">
              <w:r w:rsidR="009C7D5D">
                <w:t xml:space="preserve"> (Should take 5 </w:t>
              </w:r>
              <w:proofErr w:type="spellStart"/>
              <w:r w:rsidR="009C7D5D">
                <w:t>mins</w:t>
              </w:r>
              <w:proofErr w:type="spellEnd"/>
              <w:r w:rsidR="009C7D5D">
                <w:t>)</w:t>
              </w:r>
            </w:ins>
            <w:r>
              <w:t>.</w:t>
            </w:r>
            <w:ins w:id="252" w:author="BIDMC" w:date="2016-04-16T14:47:00Z">
              <w:r w:rsidR="002B7E36">
                <w:t xml:space="preserve"> Answers are in </w:t>
              </w:r>
              <w:proofErr w:type="spellStart"/>
              <w:r w:rsidR="002B7E36" w:rsidRPr="00B5659F">
                <w:rPr>
                  <w:i/>
                </w:rPr>
                <w:t>Faculty</w:t>
              </w:r>
            </w:ins>
            <w:ins w:id="253" w:author="MC Chan" w:date="2016-05-04T10:03:00Z">
              <w:r w:rsidR="003B354D">
                <w:rPr>
                  <w:i/>
                </w:rPr>
                <w:t>_FoodScientistHershey_ANSWERKEY</w:t>
              </w:r>
            </w:ins>
            <w:proofErr w:type="spellEnd"/>
            <w:ins w:id="254" w:author="BIDMC" w:date="2016-04-16T14:47:00Z">
              <w:del w:id="255" w:author="MC Chan" w:date="2016-05-04T10:03:00Z">
                <w:r w:rsidR="002B7E36" w:rsidRPr="00B5659F" w:rsidDel="003B354D">
                  <w:rPr>
                    <w:i/>
                  </w:rPr>
                  <w:delText>_AnswerKeyVanHalen</w:delText>
                </w:r>
              </w:del>
              <w:r w:rsidR="002B7E36">
                <w:t>.</w:t>
              </w:r>
            </w:ins>
            <w:r>
              <w:t xml:space="preserve"> </w:t>
            </w:r>
          </w:p>
          <w:p w14:paraId="4419287C" w14:textId="0580DB0C" w:rsidR="00F27D8C" w:rsidRDefault="002B7E36" w:rsidP="00C16B91">
            <w:pPr>
              <w:pStyle w:val="ListParagraph"/>
              <w:numPr>
                <w:ilvl w:val="0"/>
                <w:numId w:val="2"/>
              </w:numPr>
              <w:rPr>
                <w:ins w:id="256" w:author="BIDMC" w:date="2016-04-18T11:41:00Z"/>
              </w:rPr>
            </w:pPr>
            <w:ins w:id="257" w:author="BIDMC" w:date="2016-04-16T14:48:00Z">
              <w:r>
                <w:t xml:space="preserve">Class Discussion. </w:t>
              </w:r>
            </w:ins>
            <w:ins w:id="258" w:author="MC Chan" w:date="2016-05-04T10:23:00Z">
              <w:r w:rsidR="00752AEB">
                <w:t xml:space="preserve">Ask for all hypothesis, and write them </w:t>
              </w:r>
            </w:ins>
            <w:ins w:id="259" w:author="MC Chan" w:date="2016-05-04T10:24:00Z">
              <w:r w:rsidR="00752AEB">
                <w:t>on the</w:t>
              </w:r>
            </w:ins>
            <w:ins w:id="260" w:author="MC Chan" w:date="2016-05-04T10:23:00Z">
              <w:r w:rsidR="00752AEB">
                <w:t xml:space="preserve"> </w:t>
              </w:r>
            </w:ins>
            <w:ins w:id="261" w:author="MC Chan" w:date="2016-05-04T10:24:00Z">
              <w:r w:rsidR="00752AEB">
                <w:t xml:space="preserve">board. </w:t>
              </w:r>
            </w:ins>
            <w:r w:rsidR="00F27D8C">
              <w:t xml:space="preserve">Discuss </w:t>
            </w:r>
            <w:ins w:id="262" w:author="MC Chan" w:date="2016-05-04T10:24:00Z">
              <w:r w:rsidR="00752AEB">
                <w:t>characteristics of a good hypothesis</w:t>
              </w:r>
            </w:ins>
            <w:ins w:id="263" w:author="MC Chan" w:date="2016-05-04T10:25:00Z">
              <w:r w:rsidR="00752AEB">
                <w:t xml:space="preserve">, then discuss which hypothesis they should test as a class. </w:t>
              </w:r>
            </w:ins>
            <w:del w:id="264" w:author="MC Chan" w:date="2016-05-04T10:25:00Z">
              <w:r w:rsidR="00F27D8C" w:rsidDel="00752AEB">
                <w:delText xml:space="preserve">which is the best hypothesis and why. </w:delText>
              </w:r>
            </w:del>
          </w:p>
          <w:p w14:paraId="47E465FC" w14:textId="6C8AEE19" w:rsidR="003B354D" w:rsidRDefault="003C0E7A" w:rsidP="008711A5">
            <w:pPr>
              <w:pStyle w:val="ListParagraph"/>
              <w:numPr>
                <w:ilvl w:val="0"/>
                <w:numId w:val="2"/>
              </w:numPr>
            </w:pPr>
            <w:ins w:id="265" w:author="BIDMC" w:date="2016-04-18T11:41:00Z">
              <w:r>
                <w:t xml:space="preserve">If you would like to use this activity to discuss The Scientific Method and Philosophy of Science, please use </w:t>
              </w:r>
            </w:ins>
            <w:ins w:id="266" w:author="BIDMC" w:date="2016-04-18T11:42:00Z">
              <w:r>
                <w:t xml:space="preserve">instructions from the </w:t>
              </w:r>
              <w:r w:rsidRPr="008711A5">
                <w:rPr>
                  <w:b/>
                  <w:rPrChange w:id="267" w:author="MC Chan" w:date="2016-05-04T10:26:00Z">
                    <w:rPr/>
                  </w:rPrChange>
                </w:rPr>
                <w:t>sub</w:t>
              </w:r>
              <w:del w:id="268" w:author="MC Chan" w:date="2016-05-04T10:03:00Z">
                <w:r w:rsidRPr="008711A5" w:rsidDel="003B354D">
                  <w:rPr>
                    <w:b/>
                    <w:rPrChange w:id="269" w:author="MC Chan" w:date="2016-05-04T10:26:00Z">
                      <w:rPr/>
                    </w:rPrChange>
                  </w:rPr>
                  <w:delText xml:space="preserve">-teaching </w:delText>
                </w:r>
              </w:del>
              <w:r w:rsidRPr="008711A5">
                <w:rPr>
                  <w:b/>
                  <w:rPrChange w:id="270" w:author="MC Chan" w:date="2016-05-04T10:26:00Z">
                    <w:rPr/>
                  </w:rPrChange>
                </w:rPr>
                <w:t>unit</w:t>
              </w:r>
            </w:ins>
            <w:ins w:id="271" w:author="MC Chan" w:date="2016-05-04T10:03:00Z">
              <w:r w:rsidR="003B354D" w:rsidRPr="008711A5">
                <w:rPr>
                  <w:b/>
                  <w:rPrChange w:id="272" w:author="MC Chan" w:date="2016-05-04T10:26:00Z">
                    <w:rPr/>
                  </w:rPrChange>
                </w:rPr>
                <w:t xml:space="preserve"> III:</w:t>
              </w:r>
            </w:ins>
            <w:ins w:id="273" w:author="BIDMC" w:date="2016-04-18T11:42:00Z">
              <w:r w:rsidRPr="008711A5">
                <w:rPr>
                  <w:b/>
                  <w:rPrChange w:id="274" w:author="MC Chan" w:date="2016-05-04T10:26:00Z">
                    <w:rPr/>
                  </w:rPrChange>
                </w:rPr>
                <w:t xml:space="preserve"> </w:t>
              </w:r>
            </w:ins>
            <w:ins w:id="275" w:author="BIDMC" w:date="2016-04-18T11:43:00Z">
              <w:r w:rsidRPr="008711A5">
                <w:rPr>
                  <w:b/>
                </w:rPr>
                <w:t>Philosophy</w:t>
              </w:r>
              <w:r w:rsidRPr="009E4CC3">
                <w:rPr>
                  <w:b/>
                </w:rPr>
                <w:t xml:space="preserve"> of Science</w:t>
              </w:r>
              <w:r>
                <w:rPr>
                  <w:b/>
                </w:rPr>
                <w:t xml:space="preserve">. Objective vs. situated science </w:t>
              </w:r>
              <w:del w:id="276" w:author="Amy Savage" w:date="2016-04-26T09:44:00Z">
                <w:r w:rsidDel="00B5659F">
                  <w:rPr>
                    <w:b/>
                  </w:rPr>
                  <w:delText xml:space="preserve"> </w:delText>
                </w:r>
              </w:del>
            </w:ins>
            <w:ins w:id="277" w:author="BIDMC" w:date="2016-04-18T11:42:00Z">
              <w:del w:id="278" w:author="Amy Savage" w:date="2016-04-26T09:44:00Z">
                <w:r w:rsidDel="00B5659F">
                  <w:delText>here</w:delText>
                </w:r>
              </w:del>
            </w:ins>
            <w:ins w:id="279" w:author="Amy Savage" w:date="2016-04-26T09:44:00Z">
              <w:r w:rsidR="00B5659F">
                <w:t>at this point</w:t>
              </w:r>
            </w:ins>
            <w:ins w:id="280" w:author="BIDMC" w:date="2016-04-18T11:42:00Z">
              <w:r>
                <w:t xml:space="preserve">. </w:t>
              </w:r>
            </w:ins>
          </w:p>
          <w:p w14:paraId="2155EE54" w14:textId="3FAA9BE8" w:rsidR="00B56AA3" w:rsidRDefault="00155BDD" w:rsidP="00B56AA3">
            <w:pPr>
              <w:pStyle w:val="ListParagraph"/>
              <w:numPr>
                <w:ilvl w:val="0"/>
                <w:numId w:val="2"/>
              </w:numPr>
              <w:rPr>
                <w:ins w:id="281" w:author="MC Chan" w:date="2016-05-04T10:10:00Z"/>
              </w:rPr>
            </w:pPr>
            <w:r w:rsidRPr="00155BDD">
              <w:rPr>
                <w:b/>
              </w:rPr>
              <w:t xml:space="preserve">Experimental Design. </w:t>
            </w:r>
            <w:del w:id="282" w:author="Amy Savage" w:date="2016-04-26T09:46:00Z">
              <w:r w:rsidR="00F27D8C" w:rsidDel="00B5659F">
                <w:delText>Show the</w:delText>
              </w:r>
            </w:del>
            <w:ins w:id="283" w:author="BIDMC" w:date="2016-04-18T11:35:00Z">
              <w:del w:id="284" w:author="Amy Savage" w:date="2016-04-26T09:46:00Z">
                <w:r w:rsidR="003C0E7A" w:rsidDel="00B5659F">
                  <w:delText xml:space="preserve"> class</w:delText>
                </w:r>
              </w:del>
            </w:ins>
            <w:ins w:id="285" w:author="Amy Savage" w:date="2016-04-26T09:46:00Z">
              <w:r w:rsidR="00B5659F">
                <w:t>Put out</w:t>
              </w:r>
            </w:ins>
            <w:ins w:id="286" w:author="BIDMC" w:date="2016-04-18T11:35:00Z">
              <w:r w:rsidR="003C0E7A">
                <w:t xml:space="preserve"> the</w:t>
              </w:r>
            </w:ins>
            <w:r w:rsidR="00F27D8C">
              <w:t xml:space="preserve"> giant bag of </w:t>
            </w:r>
            <w:del w:id="287" w:author="Amy Savage" w:date="2016-04-26T09:44:00Z">
              <w:r w:rsidR="00F27D8C" w:rsidDel="00B5659F">
                <w:delText xml:space="preserve">MnMs </w:delText>
              </w:r>
            </w:del>
            <w:ins w:id="288" w:author="Amy Savage" w:date="2016-04-26T09:44:00Z">
              <w:r w:rsidR="00B5659F">
                <w:t xml:space="preserve">M&amp;Ms </w:t>
              </w:r>
            </w:ins>
            <w:r w:rsidR="00F27D8C">
              <w:t xml:space="preserve">and blindfolds. Divide </w:t>
            </w:r>
            <w:ins w:id="289" w:author="Amy Savage" w:date="2016-04-26T09:47:00Z">
              <w:r w:rsidR="00B5659F">
                <w:t xml:space="preserve">the </w:t>
              </w:r>
            </w:ins>
            <w:r w:rsidR="00F27D8C">
              <w:t>class into 4 groups of 5</w:t>
            </w:r>
            <w:ins w:id="290" w:author="Amy Savage" w:date="2016-04-26T09:47:00Z">
              <w:r w:rsidR="00B5659F">
                <w:t xml:space="preserve"> (minimum group size is 3 students)</w:t>
              </w:r>
            </w:ins>
            <w:ins w:id="291" w:author="BIDMC" w:date="2016-04-18T11:35:00Z">
              <w:r w:rsidR="003C0E7A">
                <w:t>.</w:t>
              </w:r>
            </w:ins>
            <w:ins w:id="292" w:author="MC Chan" w:date="2016-05-04T10:09:00Z">
              <w:r w:rsidR="00B56AA3">
                <w:t xml:space="preserve"> Explain that overall activity is that they design then conduct an experiment to test their hypothesis. </w:t>
              </w:r>
            </w:ins>
          </w:p>
          <w:p w14:paraId="1DE2D018" w14:textId="78A4DC89" w:rsidR="00B56AA3" w:rsidRDefault="00B56AA3" w:rsidP="00B56AA3">
            <w:pPr>
              <w:pStyle w:val="ListParagraph"/>
              <w:numPr>
                <w:ilvl w:val="0"/>
                <w:numId w:val="2"/>
              </w:numPr>
              <w:rPr>
                <w:ins w:id="293" w:author="MC Chan" w:date="2016-05-04T10:10:00Z"/>
              </w:rPr>
            </w:pPr>
            <w:ins w:id="294" w:author="MC Chan" w:date="2016-05-04T10:10:00Z">
              <w:r>
                <w:t xml:space="preserve">Start with a class discussion on the simple question they should ask the subject after they have eaten the </w:t>
              </w:r>
              <w:proofErr w:type="spellStart"/>
              <w:r>
                <w:t>MnM</w:t>
              </w:r>
              <w:proofErr w:type="spellEnd"/>
              <w:r>
                <w:t xml:space="preserve">. Then, when they have all agreed that the questions </w:t>
              </w:r>
              <w:proofErr w:type="spellStart"/>
              <w:r>
                <w:t>hould</w:t>
              </w:r>
              <w:proofErr w:type="spellEnd"/>
              <w:r>
                <w:t xml:space="preserve"> be “Was the </w:t>
              </w:r>
              <w:proofErr w:type="spellStart"/>
              <w:r>
                <w:t>MnM</w:t>
              </w:r>
              <w:proofErr w:type="spellEnd"/>
              <w:r>
                <w:t xml:space="preserve"> you just ate brown?” (</w:t>
              </w:r>
              <w:proofErr w:type="spellStart"/>
              <w:r w:rsidRPr="008C0F67">
                <w:rPr>
                  <w:i/>
                </w:rPr>
                <w:t>Facult</w:t>
              </w:r>
              <w:r>
                <w:rPr>
                  <w:i/>
                </w:rPr>
                <w:t>y_FoodScientistHershey_ANSWERKEY</w:t>
              </w:r>
              <w:proofErr w:type="spellEnd"/>
              <w:r>
                <w:t xml:space="preserve">.), </w:t>
              </w:r>
            </w:ins>
          </w:p>
          <w:p w14:paraId="15095CCC" w14:textId="5F136186" w:rsidR="00B56AA3" w:rsidRDefault="00B56AA3" w:rsidP="00B56AA3">
            <w:pPr>
              <w:pStyle w:val="ListParagraph"/>
              <w:numPr>
                <w:ilvl w:val="0"/>
                <w:numId w:val="2"/>
              </w:numPr>
              <w:rPr>
                <w:ins w:id="295" w:author="MC Chan" w:date="2016-05-04T10:11:00Z"/>
              </w:rPr>
            </w:pPr>
            <w:ins w:id="296" w:author="MC Chan" w:date="2016-05-04T10:10:00Z">
              <w:r>
                <w:t xml:space="preserve">Instruct students to discuss questions on Statistical </w:t>
              </w:r>
              <w:r w:rsidR="00752AEB">
                <w:t>significance in Ac</w:t>
              </w:r>
              <w:r>
                <w:t>tivity Sheet. (</w:t>
              </w:r>
              <w:proofErr w:type="spellStart"/>
              <w:r>
                <w:t>Student_FoodScientistHershey</w:t>
              </w:r>
              <w:proofErr w:type="spellEnd"/>
              <w:r>
                <w:t xml:space="preserve">). </w:t>
              </w:r>
            </w:ins>
            <w:ins w:id="297" w:author="MC Chan" w:date="2016-05-04T10:14:00Z">
              <w:r w:rsidR="00752AEB">
                <w:t>(</w:t>
              </w:r>
            </w:ins>
            <w:ins w:id="298" w:author="MC Chan" w:date="2016-05-04T10:15:00Z">
              <w:r w:rsidR="00752AEB">
                <w:t xml:space="preserve">This should take </w:t>
              </w:r>
            </w:ins>
            <w:ins w:id="299" w:author="MC Chan" w:date="2016-05-04T10:14:00Z">
              <w:del w:id="300" w:author="BIDMC" w:date="2016-05-04T14:33:00Z">
                <w:r w:rsidDel="009C7D5D">
                  <w:delText>5-</w:delText>
                </w:r>
              </w:del>
              <w:r>
                <w:t>10</w:t>
              </w:r>
            </w:ins>
            <w:ins w:id="301" w:author="BIDMC" w:date="2016-05-04T14:33:00Z">
              <w:r w:rsidR="009C7D5D">
                <w:t>-15</w:t>
              </w:r>
            </w:ins>
            <w:ins w:id="302" w:author="MC Chan" w:date="2016-05-04T10:14:00Z">
              <w:r>
                <w:t xml:space="preserve"> minutes</w:t>
              </w:r>
              <w:r w:rsidR="00752AEB">
                <w:t>)</w:t>
              </w:r>
              <w:r>
                <w:t>.</w:t>
              </w:r>
            </w:ins>
            <w:ins w:id="303" w:author="MC Chan" w:date="2016-05-04T10:10:00Z">
              <w:r>
                <w:t xml:space="preserve"> You can also have a discussion on the importance of first establishing the statistical significance before designing the experiment, as it will inform experimental design. </w:t>
              </w:r>
            </w:ins>
            <w:ins w:id="304" w:author="MC Chan" w:date="2016-05-04T10:11:00Z">
              <w:r>
                <w:t xml:space="preserve">While groups are working, walk around the room and listen in on their discussions of experimental design and monitor the contribution of different group members. Try to guide groups to the correct experiment (as detailed </w:t>
              </w:r>
              <w:r w:rsidR="00752AEB">
                <w:t xml:space="preserve">in the </w:t>
              </w:r>
              <w:proofErr w:type="spellStart"/>
              <w:r w:rsidR="00752AEB">
                <w:t>Faculty_FoodScientistHershey_ANSWERKEY</w:t>
              </w:r>
              <w:proofErr w:type="spellEnd"/>
              <w:r>
                <w:t xml:space="preserve">) by asking questions of other points to consider. They should also know they are expected to hand in one </w:t>
              </w:r>
              <w:commentRangeStart w:id="305"/>
              <w:r>
                <w:t>handout per group at</w:t>
              </w:r>
            </w:ins>
            <w:ins w:id="306" w:author="BIDMC" w:date="2016-05-04T14:31:00Z">
              <w:r w:rsidR="009C7D5D">
                <w:t xml:space="preserve"> t</w:t>
              </w:r>
            </w:ins>
            <w:ins w:id="307" w:author="MC Chan" w:date="2016-05-04T10:11:00Z">
              <w:del w:id="308" w:author="BIDMC" w:date="2016-05-04T14:31:00Z">
                <w:r w:rsidDel="009C7D5D">
                  <w:delText xml:space="preserve"> </w:delText>
                </w:r>
                <w:commentRangeEnd w:id="305"/>
                <w:r w:rsidDel="009C7D5D">
                  <w:rPr>
                    <w:rStyle w:val="CommentReference"/>
                  </w:rPr>
                  <w:commentReference w:id="305"/>
                </w:r>
                <w:r w:rsidDel="009C7D5D">
                  <w:delText>t</w:delText>
                </w:r>
              </w:del>
              <w:r>
                <w:t xml:space="preserve">he end of class for assessment. </w:t>
              </w:r>
            </w:ins>
          </w:p>
          <w:p w14:paraId="74A5E771" w14:textId="7E6AB5B5" w:rsidR="00B56AA3" w:rsidRDefault="00B56AA3" w:rsidP="00752AEB">
            <w:pPr>
              <w:pStyle w:val="ListParagraph"/>
              <w:numPr>
                <w:ilvl w:val="0"/>
                <w:numId w:val="2"/>
              </w:numPr>
              <w:rPr>
                <w:ins w:id="309" w:author="MC Chan" w:date="2016-05-04T10:09:00Z"/>
              </w:rPr>
            </w:pPr>
            <w:ins w:id="310" w:author="MC Chan" w:date="2016-05-04T10:13:00Z">
              <w:r>
                <w:t xml:space="preserve">If you would like to use this activity to discuss statistics and significance, please follow instructions for </w:t>
              </w:r>
              <w:r w:rsidRPr="00B56AA3">
                <w:rPr>
                  <w:b/>
                  <w:rPrChange w:id="311" w:author="MC Chan" w:date="2016-05-04T10:13:00Z">
                    <w:rPr/>
                  </w:rPrChange>
                </w:rPr>
                <w:t xml:space="preserve">subunit II: </w:t>
              </w:r>
              <w:r w:rsidRPr="009E4CC3">
                <w:rPr>
                  <w:b/>
                </w:rPr>
                <w:t xml:space="preserve">Statistical Analysis and </w:t>
              </w:r>
              <w:r>
                <w:rPr>
                  <w:b/>
                </w:rPr>
                <w:t xml:space="preserve">Significance </w:t>
              </w:r>
              <w:r>
                <w:t>here. Else,</w:t>
              </w:r>
            </w:ins>
            <w:ins w:id="312" w:author="MC Chan" w:date="2016-05-04T10:17:00Z">
              <w:r w:rsidR="00752AEB">
                <w:t xml:space="preserve"> </w:t>
              </w:r>
            </w:ins>
            <w:ins w:id="313" w:author="MC Chan" w:date="2016-05-04T10:13:00Z">
              <w:r>
                <w:t>I think it is sufficient to discuss in general terms what would make their results more believable (increase in number of tests, increase in number of subjects, greater divergence from expected results, multiple groups getting the same answer). Complete this portion with a class discussion to go over answers.</w:t>
              </w:r>
            </w:ins>
          </w:p>
          <w:p w14:paraId="64CAF8A9" w14:textId="6EE4EADF" w:rsidR="00F27D8C" w:rsidRDefault="003C0E7A" w:rsidP="00C16B91">
            <w:pPr>
              <w:pStyle w:val="ListParagraph"/>
              <w:numPr>
                <w:ilvl w:val="0"/>
                <w:numId w:val="2"/>
              </w:numPr>
            </w:pPr>
            <w:commentRangeStart w:id="314"/>
            <w:ins w:id="315" w:author="BIDMC" w:date="2016-04-18T11:35:00Z">
              <w:del w:id="316" w:author="MC Chan" w:date="2016-05-04T10:15:00Z">
                <w:r w:rsidDel="00752AEB">
                  <w:delText xml:space="preserve"> Ask that they design an experiment to test their hypothesis</w:delText>
                </w:r>
              </w:del>
            </w:ins>
            <w:commentRangeEnd w:id="314"/>
            <w:del w:id="317" w:author="MC Chan" w:date="2016-05-04T10:15:00Z">
              <w:r w:rsidR="00B5659F" w:rsidDel="00752AEB">
                <w:rPr>
                  <w:rStyle w:val="CommentReference"/>
                </w:rPr>
                <w:commentReference w:id="314"/>
              </w:r>
            </w:del>
            <w:ins w:id="318" w:author="BIDMC" w:date="2016-04-18T11:35:00Z">
              <w:del w:id="319" w:author="MC Chan" w:date="2016-05-04T10:15:00Z">
                <w:r w:rsidDel="00752AEB">
                  <w:delText>.</w:delText>
                </w:r>
              </w:del>
            </w:ins>
            <w:ins w:id="320" w:author="MC Chan" w:date="2016-05-04T10:15:00Z">
              <w:r w:rsidR="00752AEB">
                <w:t>Now ask that they</w:t>
              </w:r>
            </w:ins>
            <w:ins w:id="321" w:author="MC Chan" w:date="2016-05-04T10:16:00Z">
              <w:r w:rsidR="00752AEB">
                <w:t xml:space="preserve"> answer the questions in the Experimental Conditions portion of the </w:t>
              </w:r>
              <w:proofErr w:type="spellStart"/>
              <w:r w:rsidR="00752AEB">
                <w:t>Student_</w:t>
              </w:r>
            </w:ins>
            <w:ins w:id="322" w:author="MC Chan" w:date="2016-05-04T10:21:00Z">
              <w:r w:rsidR="00752AEB">
                <w:t>FoodScientistHershey</w:t>
              </w:r>
              <w:proofErr w:type="spellEnd"/>
              <w:r w:rsidR="00752AEB">
                <w:t xml:space="preserve">. (This should take </w:t>
              </w:r>
              <w:del w:id="323" w:author="BIDMC" w:date="2016-05-04T14:33:00Z">
                <w:r w:rsidR="00752AEB" w:rsidDel="009C7D5D">
                  <w:delText>5-</w:delText>
                </w:r>
              </w:del>
              <w:r w:rsidR="00752AEB">
                <w:t>10</w:t>
              </w:r>
            </w:ins>
            <w:ins w:id="324" w:author="BIDMC" w:date="2016-05-04T14:33:00Z">
              <w:r w:rsidR="009C7D5D">
                <w:t>-15</w:t>
              </w:r>
            </w:ins>
            <w:ins w:id="325" w:author="MC Chan" w:date="2016-05-04T10:21:00Z">
              <w:r w:rsidR="00752AEB">
                <w:t xml:space="preserve"> minutes). Dis</w:t>
              </w:r>
              <w:r w:rsidR="008711A5">
                <w:t>cuss answers with the class</w:t>
              </w:r>
              <w:r w:rsidR="00752AEB">
                <w:t xml:space="preserve">. </w:t>
              </w:r>
            </w:ins>
            <w:ins w:id="326" w:author="BIDMC" w:date="2016-04-18T11:35:00Z">
              <w:del w:id="327" w:author="MC Chan" w:date="2016-05-04T10:21:00Z">
                <w:r w:rsidDel="00752AEB">
                  <w:delText xml:space="preserve"> Questions that they might want to discuss</w:delText>
                </w:r>
              </w:del>
            </w:ins>
            <w:ins w:id="328" w:author="Amy Savage" w:date="2016-04-26T09:49:00Z">
              <w:del w:id="329" w:author="MC Chan" w:date="2016-05-04T10:21:00Z">
                <w:r w:rsidR="00B5659F" w:rsidDel="00752AEB">
                  <w:delText xml:space="preserve"> </w:delText>
                </w:r>
              </w:del>
            </w:ins>
            <w:ins w:id="330" w:author="BIDMC" w:date="2016-04-18T11:35:00Z">
              <w:del w:id="331" w:author="MC Chan" w:date="2016-05-04T10:21:00Z">
                <w:r w:rsidDel="00752AEB">
                  <w:delText xml:space="preserve">, as detailed in the </w:delText>
                </w:r>
              </w:del>
            </w:ins>
            <w:ins w:id="332" w:author="BIDMC" w:date="2016-04-18T11:36:00Z">
              <w:del w:id="333" w:author="MC Chan" w:date="2016-05-04T10:21:00Z">
                <w:r w:rsidDel="00752AEB">
                  <w:delText>case-study</w:delText>
                </w:r>
              </w:del>
            </w:ins>
            <w:ins w:id="334" w:author="BIDMC" w:date="2016-04-18T11:39:00Z">
              <w:del w:id="335" w:author="MC Chan" w:date="2016-05-04T10:21:00Z">
                <w:r w:rsidDel="00752AEB">
                  <w:delText>(Student_FoodScientistHershey)</w:delText>
                </w:r>
              </w:del>
            </w:ins>
            <w:ins w:id="336" w:author="BIDMC" w:date="2016-04-18T11:36:00Z">
              <w:del w:id="337" w:author="MC Chan" w:date="2016-05-04T10:21:00Z">
                <w:r w:rsidDel="00752AEB">
                  <w:delText xml:space="preserve">, include </w:delText>
                </w:r>
              </w:del>
            </w:ins>
            <w:ins w:id="338" w:author="Amy Savage" w:date="2016-04-26T09:49:00Z">
              <w:del w:id="339" w:author="MC Chan" w:date="2016-05-04T10:21:00Z">
                <w:r w:rsidR="00B5659F" w:rsidDel="00752AEB">
                  <w:delText xml:space="preserve">taster </w:delText>
                </w:r>
              </w:del>
            </w:ins>
            <w:ins w:id="340" w:author="BIDMC" w:date="2016-04-18T11:37:00Z">
              <w:del w:id="341" w:author="MC Chan" w:date="2016-05-04T10:21:00Z">
                <w:r w:rsidDel="00752AEB">
                  <w:delText xml:space="preserve">training, </w:delText>
                </w:r>
              </w:del>
            </w:ins>
            <w:ins w:id="342" w:author="BIDMC" w:date="2016-04-18T11:36:00Z">
              <w:del w:id="343" w:author="MC Chan" w:date="2016-05-04T10:21:00Z">
                <w:r w:rsidDel="00752AEB">
                  <w:delText>what</w:delText>
                </w:r>
              </w:del>
            </w:ins>
            <w:ins w:id="344" w:author="Amy Savage" w:date="2016-04-26T09:49:00Z">
              <w:del w:id="345" w:author="MC Chan" w:date="2016-05-04T10:21:00Z">
                <w:r w:rsidR="00B5659F" w:rsidDel="00752AEB">
                  <w:delText xml:space="preserve"> color</w:delText>
                </w:r>
              </w:del>
            </w:ins>
            <w:ins w:id="346" w:author="BIDMC" w:date="2016-04-18T11:36:00Z">
              <w:del w:id="347" w:author="MC Chan" w:date="2016-05-04T10:21:00Z">
                <w:r w:rsidDel="00752AEB">
                  <w:delText xml:space="preserve"> M</w:delText>
                </w:r>
              </w:del>
            </w:ins>
            <w:ins w:id="348" w:author="Amy Savage" w:date="2016-04-26T09:47:00Z">
              <w:del w:id="349" w:author="MC Chan" w:date="2016-05-04T10:21:00Z">
                <w:r w:rsidR="00B5659F" w:rsidDel="00752AEB">
                  <w:delText>&amp;</w:delText>
                </w:r>
              </w:del>
            </w:ins>
            <w:ins w:id="350" w:author="BIDMC" w:date="2016-04-18T11:36:00Z">
              <w:del w:id="351" w:author="MC Chan" w:date="2016-05-04T10:21:00Z">
                <w:r w:rsidDel="00752AEB">
                  <w:delText>M</w:delText>
                </w:r>
              </w:del>
            </w:ins>
            <w:ins w:id="352" w:author="BIDMC" w:date="2016-04-18T11:37:00Z">
              <w:del w:id="353" w:author="MC Chan" w:date="2016-05-04T10:21:00Z">
                <w:r w:rsidDel="00752AEB">
                  <w:delText>s to give</w:delText>
                </w:r>
              </w:del>
            </w:ins>
            <w:ins w:id="354" w:author="Amy Savage" w:date="2016-04-26T09:49:00Z">
              <w:del w:id="355" w:author="MC Chan" w:date="2016-05-04T10:21:00Z">
                <w:r w:rsidR="00B5659F" w:rsidDel="00752AEB">
                  <w:delText xml:space="preserve"> to the taster</w:delText>
                </w:r>
              </w:del>
            </w:ins>
            <w:ins w:id="356" w:author="BIDMC" w:date="2016-04-18T11:37:00Z">
              <w:del w:id="357" w:author="MC Chan" w:date="2016-05-04T10:21:00Z">
                <w:r w:rsidDel="00752AEB">
                  <w:delText xml:space="preserve">, </w:delText>
                </w:r>
              </w:del>
            </w:ins>
            <w:ins w:id="358" w:author="Amy Savage" w:date="2016-04-26T09:49:00Z">
              <w:del w:id="359" w:author="MC Chan" w:date="2016-05-04T10:21:00Z">
                <w:r w:rsidR="00B5659F" w:rsidDel="00752AEB">
                  <w:delText xml:space="preserve">the </w:delText>
                </w:r>
              </w:del>
            </w:ins>
            <w:ins w:id="360" w:author="BIDMC" w:date="2016-04-18T11:37:00Z">
              <w:del w:id="361" w:author="MC Chan" w:date="2016-05-04T10:21:00Z">
                <w:r w:rsidDel="00752AEB">
                  <w:delText>ratio of brown to non-brown M</w:delText>
                </w:r>
              </w:del>
            </w:ins>
            <w:ins w:id="362" w:author="Amy Savage" w:date="2016-04-26T09:47:00Z">
              <w:del w:id="363" w:author="MC Chan" w:date="2016-05-04T10:21:00Z">
                <w:r w:rsidR="00B5659F" w:rsidDel="00752AEB">
                  <w:delText>&amp;</w:delText>
                </w:r>
              </w:del>
            </w:ins>
            <w:ins w:id="364" w:author="BIDMC" w:date="2016-04-18T11:37:00Z">
              <w:del w:id="365" w:author="MC Chan" w:date="2016-05-04T10:21:00Z">
                <w:r w:rsidDel="00752AEB">
                  <w:delText xml:space="preserve">Ms, </w:delText>
                </w:r>
              </w:del>
            </w:ins>
            <w:ins w:id="366" w:author="Amy Savage" w:date="2016-04-26T09:50:00Z">
              <w:del w:id="367" w:author="MC Chan" w:date="2016-05-04T10:21:00Z">
                <w:r w:rsidR="00B5659F" w:rsidDel="00752AEB">
                  <w:delText xml:space="preserve">the </w:delText>
                </w:r>
              </w:del>
            </w:ins>
            <w:ins w:id="368" w:author="BIDMC" w:date="2016-04-18T11:37:00Z">
              <w:del w:id="369" w:author="MC Chan" w:date="2016-05-04T10:21:00Z">
                <w:r w:rsidDel="00752AEB">
                  <w:delText>number of M</w:delText>
                </w:r>
              </w:del>
            </w:ins>
            <w:ins w:id="370" w:author="Amy Savage" w:date="2016-04-26T09:47:00Z">
              <w:del w:id="371" w:author="MC Chan" w:date="2016-05-04T10:21:00Z">
                <w:r w:rsidR="00B5659F" w:rsidDel="00752AEB">
                  <w:delText>&amp;</w:delText>
                </w:r>
              </w:del>
            </w:ins>
            <w:ins w:id="372" w:author="BIDMC" w:date="2016-04-18T11:37:00Z">
              <w:del w:id="373" w:author="MC Chan" w:date="2016-05-04T10:21:00Z">
                <w:r w:rsidDel="00752AEB">
                  <w:delText xml:space="preserve">Ms each subject has to test, number of subjects, blind vs double blind etc. </w:delText>
                </w:r>
              </w:del>
            </w:ins>
            <w:ins w:id="374" w:author="Amy Savage" w:date="2016-04-26T09:48:00Z">
              <w:del w:id="375" w:author="MC Chan" w:date="2016-05-04T10:21:00Z">
                <w:r w:rsidR="00B5659F" w:rsidDel="00752AEB">
                  <w:delText xml:space="preserve">(This is detailed </w:delText>
                </w:r>
              </w:del>
            </w:ins>
            <w:ins w:id="376" w:author="Amy Savage" w:date="2016-04-26T09:49:00Z">
              <w:del w:id="377" w:author="MC Chan" w:date="2016-05-04T10:21:00Z">
                <w:r w:rsidR="00B5659F" w:rsidDel="00752AEB">
                  <w:delText xml:space="preserve">in the </w:delText>
                </w:r>
              </w:del>
            </w:ins>
            <w:ins w:id="378" w:author="Amy Savage" w:date="2016-04-26T09:50:00Z">
              <w:del w:id="379" w:author="MC Chan" w:date="2016-05-04T10:21:00Z">
                <w:r w:rsidR="00B5659F" w:rsidDel="00752AEB">
                  <w:delText>document</w:delText>
                </w:r>
              </w:del>
            </w:ins>
            <w:ins w:id="380" w:author="Amy Savage" w:date="2016-04-26T09:49:00Z">
              <w:del w:id="381" w:author="MC Chan" w:date="2016-05-04T10:21:00Z">
                <w:r w:rsidR="00B5659F" w:rsidDel="00752AEB">
                  <w:delText xml:space="preserve"> (Student_FoodScientistHershey.)</w:delText>
                </w:r>
              </w:del>
            </w:ins>
            <w:del w:id="382" w:author="MC Chan" w:date="2016-05-04T10:21:00Z">
              <w:r w:rsidR="00F27D8C" w:rsidDel="00752AEB">
                <w:delText xml:space="preserve"> </w:delText>
              </w:r>
            </w:del>
            <w:ins w:id="383" w:author="BIDMC" w:date="2016-04-18T11:38:00Z">
              <w:del w:id="384" w:author="MC Chan" w:date="2016-05-04T10:21:00Z">
                <w:r w:rsidDel="00752AEB">
                  <w:delText>I found that</w:delText>
                </w:r>
              </w:del>
            </w:ins>
            <w:ins w:id="385" w:author="Amy Savage" w:date="2016-04-26T09:50:00Z">
              <w:del w:id="386" w:author="MC Chan" w:date="2016-05-04T10:21:00Z">
                <w:r w:rsidR="00B5659F" w:rsidDel="00752AEB">
                  <w:delText xml:space="preserve">While groups are working, </w:delText>
                </w:r>
              </w:del>
            </w:ins>
            <w:ins w:id="387" w:author="BIDMC" w:date="2016-04-18T11:38:00Z">
              <w:del w:id="388" w:author="MC Chan" w:date="2016-05-04T10:21:00Z">
                <w:r w:rsidDel="00752AEB">
                  <w:delText xml:space="preserve"> this was a go</w:delText>
                </w:r>
              </w:del>
            </w:ins>
            <w:del w:id="389" w:author="MC Chan" w:date="2016-05-04T10:21:00Z">
              <w:r w:rsidR="00F27D8C" w:rsidDel="00752AEB">
                <w:delText>od time to walk around</w:delText>
              </w:r>
            </w:del>
            <w:ins w:id="390" w:author="Amy Savage" w:date="2016-04-26T09:51:00Z">
              <w:del w:id="391" w:author="MC Chan" w:date="2016-05-04T10:21:00Z">
                <w:r w:rsidR="00B5659F" w:rsidDel="00752AEB">
                  <w:delText xml:space="preserve"> the room and</w:delText>
                </w:r>
              </w:del>
            </w:ins>
            <w:del w:id="392" w:author="MC Chan" w:date="2016-05-04T10:21:00Z">
              <w:r w:rsidR="00F27D8C" w:rsidDel="00752AEB">
                <w:delText xml:space="preserve"> lis</w:delText>
              </w:r>
              <w:r w:rsidR="00E91902" w:rsidDel="00752AEB">
                <w:delText xml:space="preserve">ten </w:delText>
              </w:r>
            </w:del>
            <w:ins w:id="393" w:author="Amy Savage" w:date="2016-04-26T09:51:00Z">
              <w:del w:id="394" w:author="MC Chan" w:date="2016-05-04T10:21:00Z">
                <w:r w:rsidR="00B5659F" w:rsidDel="00752AEB">
                  <w:delText xml:space="preserve">in </w:delText>
                </w:r>
              </w:del>
            </w:ins>
            <w:del w:id="395" w:author="MC Chan" w:date="2016-05-04T10:21:00Z">
              <w:r w:rsidR="00E91902" w:rsidDel="00752AEB">
                <w:delText xml:space="preserve">on </w:delText>
              </w:r>
            </w:del>
            <w:ins w:id="396" w:author="Amy Savage" w:date="2016-04-26T09:51:00Z">
              <w:del w:id="397" w:author="MC Chan" w:date="2016-05-04T10:21:00Z">
                <w:r w:rsidR="00B5659F" w:rsidDel="00752AEB">
                  <w:delText xml:space="preserve">their discussions of </w:delText>
                </w:r>
              </w:del>
            </w:ins>
            <w:del w:id="398" w:author="MC Chan" w:date="2016-05-04T10:21:00Z">
              <w:r w:rsidR="00E91902" w:rsidDel="00752AEB">
                <w:delText xml:space="preserve">experimental design and </w:delText>
              </w:r>
            </w:del>
            <w:ins w:id="399" w:author="Amy Savage" w:date="2016-04-26T09:51:00Z">
              <w:del w:id="400" w:author="MC Chan" w:date="2016-05-04T10:21:00Z">
                <w:r w:rsidR="00B5659F" w:rsidDel="00752AEB">
                  <w:delText xml:space="preserve">monitor the </w:delText>
                </w:r>
              </w:del>
            </w:ins>
            <w:del w:id="401" w:author="MC Chan" w:date="2016-05-04T10:21:00Z">
              <w:r w:rsidR="00E91902" w:rsidDel="00752AEB">
                <w:delText xml:space="preserve">contribution of different group members. Try to guide </w:delText>
              </w:r>
            </w:del>
            <w:ins w:id="402" w:author="Amy Savage" w:date="2016-04-26T09:51:00Z">
              <w:del w:id="403" w:author="MC Chan" w:date="2016-05-04T10:21:00Z">
                <w:r w:rsidR="00B5659F" w:rsidDel="00752AEB">
                  <w:delText xml:space="preserve">groups </w:delText>
                </w:r>
              </w:del>
            </w:ins>
            <w:del w:id="404" w:author="MC Chan" w:date="2016-05-04T10:21:00Z">
              <w:r w:rsidR="00E91902" w:rsidDel="00752AEB">
                <w:delText>to the correct experiment</w:delText>
              </w:r>
            </w:del>
            <w:ins w:id="405" w:author="BIDMC" w:date="2016-04-18T11:39:00Z">
              <w:del w:id="406" w:author="MC Chan" w:date="2016-05-04T10:21:00Z">
                <w:r w:rsidDel="00752AEB">
                  <w:delText xml:space="preserve"> (as detailed in the Faculty_AnswerKeyVanHalen)</w:delText>
                </w:r>
              </w:del>
            </w:ins>
            <w:ins w:id="407" w:author="Amy Savage" w:date="2016-04-26T09:51:00Z">
              <w:del w:id="408" w:author="MC Chan" w:date="2016-05-04T10:21:00Z">
                <w:r w:rsidR="00B5659F" w:rsidDel="00752AEB">
                  <w:delText xml:space="preserve"> by asking questions of other points to consid</w:delText>
                </w:r>
              </w:del>
            </w:ins>
            <w:ins w:id="409" w:author="Amy Savage" w:date="2016-04-26T09:52:00Z">
              <w:del w:id="410" w:author="MC Chan" w:date="2016-05-04T10:21:00Z">
                <w:r w:rsidR="00B5659F" w:rsidDel="00752AEB">
                  <w:delText>er</w:delText>
                </w:r>
              </w:del>
            </w:ins>
            <w:del w:id="411" w:author="MC Chan" w:date="2016-05-04T10:21:00Z">
              <w:r w:rsidR="00E91902" w:rsidDel="00752AEB">
                <w:delText xml:space="preserve">. They should also know they are expected to hand in one </w:delText>
              </w:r>
              <w:commentRangeStart w:id="412"/>
              <w:r w:rsidR="00E91902" w:rsidDel="00752AEB">
                <w:delText xml:space="preserve">handout at </w:delText>
              </w:r>
              <w:commentRangeEnd w:id="412"/>
              <w:r w:rsidR="00B5659F" w:rsidDel="00752AEB">
                <w:rPr>
                  <w:rStyle w:val="CommentReference"/>
                </w:rPr>
                <w:commentReference w:id="412"/>
              </w:r>
              <w:r w:rsidR="00E91902" w:rsidDel="00752AEB">
                <w:delText xml:space="preserve">the end of class for assessment. </w:delText>
              </w:r>
            </w:del>
          </w:p>
          <w:p w14:paraId="02BC8D24" w14:textId="27EAD9DD" w:rsidR="003C0E7A" w:rsidRDefault="00752AEB" w:rsidP="00C16B91">
            <w:pPr>
              <w:pStyle w:val="ListParagraph"/>
              <w:numPr>
                <w:ilvl w:val="0"/>
                <w:numId w:val="2"/>
              </w:numPr>
              <w:rPr>
                <w:ins w:id="413" w:author="BIDMC" w:date="2016-04-18T11:40:00Z"/>
              </w:rPr>
            </w:pPr>
            <w:ins w:id="414" w:author="MC Chan" w:date="2016-05-04T10:22:00Z">
              <w:r>
                <w:t>Ask students to now design an experiment, incorporating the answers of the different questions in the activity s</w:t>
              </w:r>
            </w:ins>
            <w:ins w:id="415" w:author="MC Chan" w:date="2016-05-04T10:23:00Z">
              <w:r>
                <w:t>h</w:t>
              </w:r>
            </w:ins>
            <w:ins w:id="416" w:author="MC Chan" w:date="2016-05-04T10:22:00Z">
              <w:r>
                <w:t>eet</w:t>
              </w:r>
            </w:ins>
            <w:ins w:id="417" w:author="MC Chan" w:date="2016-05-04T10:27:00Z">
              <w:r w:rsidR="008711A5">
                <w:t xml:space="preserve"> (10-15 minutes)</w:t>
              </w:r>
            </w:ins>
            <w:commentRangeStart w:id="418"/>
            <w:del w:id="419" w:author="MC Chan" w:date="2016-05-04T10:26:00Z">
              <w:r w:rsidR="00E91902" w:rsidDel="008711A5">
                <w:delText>Discussion on experimental design</w:delText>
              </w:r>
            </w:del>
            <w:r w:rsidR="00E91902">
              <w:t xml:space="preserve">. </w:t>
            </w:r>
            <w:ins w:id="420" w:author="BIDMC" w:date="2016-04-18T11:39:00Z">
              <w:del w:id="421" w:author="Amy Savage" w:date="2016-04-26T09:52:00Z">
                <w:r w:rsidR="003C0E7A" w:rsidDel="00AA29B5">
                  <w:delText>I found it easiest</w:delText>
                </w:r>
              </w:del>
            </w:ins>
            <w:ins w:id="422" w:author="Amy Savage" w:date="2016-04-26T09:52:00Z">
              <w:r w:rsidR="00AA29B5">
                <w:t>Start by asking</w:t>
              </w:r>
            </w:ins>
            <w:ins w:id="423" w:author="BIDMC" w:date="2016-04-18T11:39:00Z">
              <w:r w:rsidR="003C0E7A">
                <w:t xml:space="preserve"> to first ask if each group had an experiment that directly tests the hypothesis. </w:t>
              </w:r>
            </w:ins>
            <w:r w:rsidR="00155BDD">
              <w:t xml:space="preserve">I make one group come up and write their </w:t>
            </w:r>
            <w:proofErr w:type="spellStart"/>
            <w:r w:rsidR="00155BDD">
              <w:t>exp</w:t>
            </w:r>
            <w:proofErr w:type="spellEnd"/>
            <w:r w:rsidR="00155BDD">
              <w:t xml:space="preserve"> design on the board, then the other groups comment based upon</w:t>
            </w:r>
            <w:ins w:id="424" w:author="MC Chan" w:date="2016-05-04T10:27:00Z">
              <w:r w:rsidR="008711A5">
                <w:t xml:space="preserve"> deviation between their groups experimental design and the sample one on the board</w:t>
              </w:r>
            </w:ins>
            <w:del w:id="425" w:author="MC Chan" w:date="2016-05-04T10:27:00Z">
              <w:r w:rsidR="00155BDD" w:rsidDel="008711A5">
                <w:delText xml:space="preserve"> what they had done</w:delText>
              </w:r>
            </w:del>
            <w:r w:rsidR="00155BDD">
              <w:t xml:space="preserve">. </w:t>
            </w:r>
            <w:r w:rsidR="00E91902">
              <w:t xml:space="preserve">Focus on </w:t>
            </w:r>
            <w:r w:rsidR="00155BDD">
              <w:t xml:space="preserve">simplicity and directness of testing hypothesis. </w:t>
            </w:r>
            <w:commentRangeEnd w:id="418"/>
            <w:r w:rsidR="00201189">
              <w:rPr>
                <w:rStyle w:val="CommentReference"/>
              </w:rPr>
              <w:commentReference w:id="418"/>
            </w:r>
          </w:p>
          <w:p w14:paraId="2AE83480" w14:textId="480384B5" w:rsidR="00E91902" w:rsidDel="008711A5" w:rsidRDefault="003C0E7A" w:rsidP="00C16B91">
            <w:pPr>
              <w:pStyle w:val="ListParagraph"/>
              <w:numPr>
                <w:ilvl w:val="0"/>
                <w:numId w:val="2"/>
              </w:numPr>
              <w:rPr>
                <w:del w:id="426" w:author="MC Chan" w:date="2016-05-04T10:28:00Z"/>
              </w:rPr>
            </w:pPr>
            <w:ins w:id="427" w:author="BIDMC" w:date="2016-04-18T11:40:00Z">
              <w:del w:id="428" w:author="MC Chan" w:date="2016-05-04T10:28:00Z">
                <w:r w:rsidDel="008711A5">
                  <w:delText xml:space="preserve">If you would like to use this activity to discuss statistics and confidence intervals, please follow instructions for </w:delText>
                </w:r>
              </w:del>
            </w:ins>
            <w:ins w:id="429" w:author="BIDMC" w:date="2016-04-18T11:43:00Z">
              <w:del w:id="430" w:author="MC Chan" w:date="2016-05-04T10:28:00Z">
                <w:r w:rsidRPr="009E4CC3" w:rsidDel="008711A5">
                  <w:rPr>
                    <w:b/>
                  </w:rPr>
                  <w:delText xml:space="preserve">Statistical Analysis and </w:delText>
                </w:r>
              </w:del>
            </w:ins>
            <w:ins w:id="431" w:author="BIDMC" w:date="2016-04-20T18:52:00Z">
              <w:del w:id="432" w:author="MC Chan" w:date="2016-05-04T10:28:00Z">
                <w:r w:rsidR="00955D90" w:rsidDel="008711A5">
                  <w:rPr>
                    <w:b/>
                  </w:rPr>
                  <w:delText xml:space="preserve">Significance </w:delText>
                </w:r>
              </w:del>
            </w:ins>
            <w:ins w:id="433" w:author="BIDMC" w:date="2016-04-18T11:43:00Z">
              <w:del w:id="434" w:author="MC Chan" w:date="2016-05-04T10:28:00Z">
                <w:r w:rsidDel="008711A5">
                  <w:delText xml:space="preserve">here. </w:delText>
                </w:r>
              </w:del>
            </w:ins>
            <w:ins w:id="435" w:author="Amy Savage" w:date="2016-04-26T09:55:00Z">
              <w:del w:id="436" w:author="MC Chan" w:date="2016-05-04T10:28:00Z">
                <w:r w:rsidR="004F5136" w:rsidDel="008711A5">
                  <w:delText xml:space="preserve">If not, </w:delText>
                </w:r>
              </w:del>
            </w:ins>
            <w:ins w:id="437" w:author="BIDMC" w:date="2016-04-18T11:43:00Z">
              <w:del w:id="438" w:author="MC Chan" w:date="2016-05-04T10:28:00Z">
                <w:r w:rsidDel="008711A5">
                  <w:delText>it</w:delText>
                </w:r>
              </w:del>
            </w:ins>
            <w:ins w:id="439" w:author="Amy Savage" w:date="2016-04-26T09:56:00Z">
              <w:del w:id="440" w:author="MC Chan" w:date="2016-05-04T10:28:00Z">
                <w:r w:rsidR="004F5136" w:rsidDel="008711A5">
                  <w:delText xml:space="preserve"> is</w:delText>
                </w:r>
              </w:del>
            </w:ins>
            <w:ins w:id="441" w:author="BIDMC" w:date="2016-04-18T11:43:00Z">
              <w:del w:id="442" w:author="MC Chan" w:date="2016-05-04T10:28:00Z">
                <w:r w:rsidDel="008711A5">
                  <w:delText xml:space="preserve"> sufficient to discuss in general terms what would make their results more believable (</w:delText>
                </w:r>
              </w:del>
            </w:ins>
            <w:ins w:id="443" w:author="Amy Savage" w:date="2016-04-26T09:56:00Z">
              <w:del w:id="444" w:author="MC Chan" w:date="2016-05-04T10:28:00Z">
                <w:r w:rsidR="004F5136" w:rsidDel="008711A5">
                  <w:delText xml:space="preserve">for example, </w:delText>
                </w:r>
              </w:del>
            </w:ins>
            <w:ins w:id="445" w:author="BIDMC" w:date="2016-04-18T11:43:00Z">
              <w:del w:id="446" w:author="MC Chan" w:date="2016-05-04T10:28:00Z">
                <w:r w:rsidDel="008711A5">
                  <w:delText>increas</w:delText>
                </w:r>
              </w:del>
            </w:ins>
            <w:ins w:id="447" w:author="Amy Savage" w:date="2016-04-26T09:56:00Z">
              <w:del w:id="448" w:author="MC Chan" w:date="2016-05-04T10:28:00Z">
                <w:r w:rsidR="004F5136" w:rsidDel="008711A5">
                  <w:delText>ing the</w:delText>
                </w:r>
              </w:del>
            </w:ins>
            <w:ins w:id="449" w:author="BIDMC" w:date="2016-04-18T11:43:00Z">
              <w:del w:id="450" w:author="MC Chan" w:date="2016-05-04T10:28:00Z">
                <w:r w:rsidDel="008711A5">
                  <w:delText xml:space="preserve"> number of tests, increasin</w:delText>
                </w:r>
              </w:del>
            </w:ins>
            <w:ins w:id="451" w:author="Amy Savage" w:date="2016-04-26T09:57:00Z">
              <w:del w:id="452" w:author="MC Chan" w:date="2016-05-04T10:28:00Z">
                <w:r w:rsidR="004F5136" w:rsidDel="008711A5">
                  <w:delText>g the</w:delText>
                </w:r>
              </w:del>
            </w:ins>
            <w:ins w:id="453" w:author="BIDMC" w:date="2016-04-18T11:43:00Z">
              <w:del w:id="454" w:author="MC Chan" w:date="2016-05-04T10:28:00Z">
                <w:r w:rsidDel="008711A5">
                  <w:delText xml:space="preserve"> number of subjects, </w:delText>
                </w:r>
              </w:del>
            </w:ins>
            <w:ins w:id="455" w:author="Amy Savage" w:date="2016-04-26T09:57:00Z">
              <w:del w:id="456" w:author="MC Chan" w:date="2016-05-04T10:28:00Z">
                <w:r w:rsidR="004F5136" w:rsidDel="008711A5">
                  <w:delText xml:space="preserve">a </w:delText>
                </w:r>
              </w:del>
            </w:ins>
            <w:ins w:id="457" w:author="BIDMC" w:date="2016-04-18T11:43:00Z">
              <w:del w:id="458" w:author="MC Chan" w:date="2016-05-04T10:28:00Z">
                <w:r w:rsidDel="008711A5">
                  <w:delText>greater divergence from</w:delText>
                </w:r>
              </w:del>
            </w:ins>
            <w:ins w:id="459" w:author="BIDMC" w:date="2016-04-18T11:44:00Z">
              <w:del w:id="460" w:author="MC Chan" w:date="2016-05-04T10:28:00Z">
                <w:r w:rsidDel="008711A5">
                  <w:delText xml:space="preserve"> expected results, multiple groups getting the same answer).</w:delText>
                </w:r>
              </w:del>
            </w:ins>
            <w:ins w:id="461" w:author="BIDMC" w:date="2016-04-18T11:43:00Z">
              <w:del w:id="462" w:author="MC Chan" w:date="2016-05-04T10:28:00Z">
                <w:r w:rsidDel="008711A5">
                  <w:delText xml:space="preserve"> </w:delText>
                </w:r>
              </w:del>
            </w:ins>
          </w:p>
          <w:p w14:paraId="1E8DFAB7" w14:textId="09D80F3C" w:rsidR="00E91902" w:rsidRDefault="00155BDD" w:rsidP="00C16B91">
            <w:pPr>
              <w:pStyle w:val="ListParagraph"/>
              <w:numPr>
                <w:ilvl w:val="0"/>
                <w:numId w:val="2"/>
              </w:numPr>
            </w:pPr>
            <w:r w:rsidRPr="00155BDD">
              <w:rPr>
                <w:b/>
              </w:rPr>
              <w:t>Conduct Experiments.</w:t>
            </w:r>
            <w:ins w:id="463" w:author="Amy Savage" w:date="2016-04-08T11:22:00Z">
              <w:r w:rsidR="00D66A10">
                <w:rPr>
                  <w:b/>
                </w:rPr>
                <w:t xml:space="preserve"> </w:t>
              </w:r>
            </w:ins>
            <w:r w:rsidR="00E91902">
              <w:t>Conduct experiment and record data; i.e. eat the candy time</w:t>
            </w:r>
            <w:ins w:id="464" w:author="MC Chan" w:date="2016-05-04T10:29:00Z">
              <w:r w:rsidR="008711A5">
                <w:t xml:space="preserve"> (10-15 minutes)</w:t>
              </w:r>
            </w:ins>
            <w:r w:rsidR="00E91902">
              <w:t xml:space="preserve">. </w:t>
            </w:r>
            <w:ins w:id="465" w:author="BIDMC" w:date="2016-04-18T11:45:00Z">
              <w:r w:rsidR="0079042D">
                <w:t xml:space="preserve">I found that I needed to emphasize the need to collect and record data. </w:t>
              </w:r>
            </w:ins>
          </w:p>
          <w:p w14:paraId="478B7B58" w14:textId="1A1A95EA" w:rsidR="00E91902" w:rsidRDefault="00155BDD" w:rsidP="00C16B91">
            <w:pPr>
              <w:pStyle w:val="ListParagraph"/>
              <w:numPr>
                <w:ilvl w:val="0"/>
                <w:numId w:val="2"/>
              </w:numPr>
            </w:pPr>
            <w:r w:rsidRPr="00155BDD">
              <w:rPr>
                <w:b/>
              </w:rPr>
              <w:t xml:space="preserve">Analysis of Results. </w:t>
            </w:r>
            <w:r w:rsidR="00D17882">
              <w:t xml:space="preserve">Discussion. </w:t>
            </w:r>
            <w:r w:rsidR="00E91902">
              <w:t>Set up a simple</w:t>
            </w:r>
            <w:ins w:id="466" w:author="BIDMC" w:date="2016-04-18T11:48:00Z">
              <w:r w:rsidR="0079042D">
                <w:t xml:space="preserve"> table on the board, with group name, Percentage correctly identified, number of M</w:t>
              </w:r>
            </w:ins>
            <w:ins w:id="467" w:author="Amy Savage" w:date="2016-04-26T09:57:00Z">
              <w:r w:rsidR="004F5136">
                <w:t>&amp;</w:t>
              </w:r>
            </w:ins>
            <w:ins w:id="468" w:author="BIDMC" w:date="2016-04-18T11:48:00Z">
              <w:r w:rsidR="0079042D">
                <w:t>M tasted for each subject. Note that each line of the table=one experimental subject; so each group can have more than one entry. Fill in the table.</w:t>
              </w:r>
            </w:ins>
            <w:ins w:id="469" w:author="MC Chan" w:date="2016-05-04T10:28:00Z">
              <w:r w:rsidR="008711A5">
                <w:t xml:space="preserve"> </w:t>
              </w:r>
            </w:ins>
            <w:ins w:id="470" w:author="MC Chan" w:date="2016-05-04T10:29:00Z">
              <w:r w:rsidR="008711A5">
                <w:t xml:space="preserve"> </w:t>
              </w:r>
            </w:ins>
            <w:ins w:id="471" w:author="MC Chan" w:date="2016-05-04T10:28:00Z">
              <w:r w:rsidR="008711A5">
                <w:t xml:space="preserve">(If using </w:t>
              </w:r>
            </w:ins>
            <w:ins w:id="472" w:author="MC Chan" w:date="2016-05-04T10:29:00Z">
              <w:r w:rsidR="008711A5">
                <w:t xml:space="preserve">subunit II, then answers should be on excel. Instructions on </w:t>
              </w:r>
              <w:proofErr w:type="spellStart"/>
              <w:r w:rsidR="008711A5">
                <w:t>Teachingunitinstructions</w:t>
              </w:r>
              <w:proofErr w:type="spellEnd"/>
              <w:r w:rsidR="008711A5">
                <w:t xml:space="preserve"> within that subunit). </w:t>
              </w:r>
            </w:ins>
            <w:ins w:id="473" w:author="BIDMC" w:date="2016-04-18T11:48:00Z">
              <w:r w:rsidR="0079042D">
                <w:t xml:space="preserve"> </w:t>
              </w:r>
            </w:ins>
          </w:p>
          <w:p w14:paraId="7741FCA0" w14:textId="08F5E6B0" w:rsidR="00D17882" w:rsidRDefault="0079042D" w:rsidP="00562BF8">
            <w:pPr>
              <w:pStyle w:val="ListParagraph"/>
              <w:numPr>
                <w:ilvl w:val="0"/>
                <w:numId w:val="2"/>
              </w:numPr>
            </w:pPr>
            <w:ins w:id="474" w:author="BIDMC" w:date="2016-04-18T11:51:00Z">
              <w:r>
                <w:t xml:space="preserve">Analyze data. Ask if there is a difference. Which result do they believe? What is the outlier? </w:t>
              </w:r>
            </w:ins>
            <w:r w:rsidR="00E91902">
              <w:t xml:space="preserve">What are the factors that will give them a greater ‘confidence’ that </w:t>
            </w:r>
            <w:ins w:id="475" w:author="BIDMC" w:date="2016-04-18T11:51:00Z">
              <w:r>
                <w:t>a particular result is ‘</w:t>
              </w:r>
            </w:ins>
            <w:proofErr w:type="gramStart"/>
            <w:r w:rsidR="00E91902">
              <w:t>real</w:t>
            </w:r>
            <w:ins w:id="476" w:author="BIDMC" w:date="2016-04-18T11:51:00Z">
              <w:r>
                <w:t>’</w:t>
              </w:r>
            </w:ins>
            <w:r w:rsidR="00E91902">
              <w:t>.</w:t>
            </w:r>
            <w:proofErr w:type="gramEnd"/>
            <w:r w:rsidR="00E91902">
              <w:t xml:space="preserve"> (Number of repeats, number of experiments, deviation from the expected result). </w:t>
            </w:r>
            <w:ins w:id="477" w:author="BIDMC" w:date="2016-04-18T11:52:00Z">
              <w:r>
                <w:t xml:space="preserve">Please refer to </w:t>
              </w:r>
              <w:proofErr w:type="spellStart"/>
              <w:r>
                <w:t>Faculty</w:t>
              </w:r>
            </w:ins>
            <w:ins w:id="478" w:author="MC Chan" w:date="2016-05-04T10:30:00Z">
              <w:r w:rsidR="008711A5">
                <w:t>_FoodScientistHershey_ANSWERKEY</w:t>
              </w:r>
              <w:proofErr w:type="spellEnd"/>
              <w:r w:rsidR="008711A5">
                <w:t xml:space="preserve">). </w:t>
              </w:r>
            </w:ins>
            <w:ins w:id="479" w:author="BIDMC" w:date="2016-04-18T11:52:00Z">
              <w:del w:id="480" w:author="MC Chan" w:date="2016-05-04T10:30:00Z">
                <w:r w:rsidDel="008711A5">
                  <w:delText>_AnswerKeyVanHalen</w:delText>
                </w:r>
              </w:del>
            </w:ins>
          </w:p>
          <w:p w14:paraId="1A125EB2" w14:textId="5C9F95A6" w:rsidR="002C65C4" w:rsidRDefault="00155BDD">
            <w:pPr>
              <w:pStyle w:val="ListParagraph"/>
              <w:numPr>
                <w:ilvl w:val="0"/>
                <w:numId w:val="2"/>
              </w:numPr>
              <w:rPr>
                <w:ins w:id="481" w:author="BIDMC" w:date="2016-04-18T11:57:00Z"/>
              </w:rPr>
            </w:pPr>
            <w:r>
              <w:rPr>
                <w:b/>
              </w:rPr>
              <w:t>Conclusions, and revising hypothesis.</w:t>
            </w:r>
            <w:ins w:id="482" w:author="BIDMC" w:date="2016-04-18T11:56:00Z">
              <w:r w:rsidR="002C65C4">
                <w:rPr>
                  <w:b/>
                </w:rPr>
                <w:t xml:space="preserve"> </w:t>
              </w:r>
              <w:r w:rsidR="002C65C4">
                <w:t xml:space="preserve">Ask students what conclusion they can reach from these results. </w:t>
              </w:r>
            </w:ins>
            <w:r w:rsidR="00D17882">
              <w:t>Discuss</w:t>
            </w:r>
            <w:ins w:id="483" w:author="BIDMC" w:date="2016-04-18T11:56:00Z">
              <w:r w:rsidR="002C65C4">
                <w:t xml:space="preserve"> what follow-up experiments they would conduct in order to confirm their results; or based on the conclusions of these results (</w:t>
              </w:r>
            </w:ins>
            <w:ins w:id="484" w:author="MC Chan" w:date="2016-05-04T10:31:00Z">
              <w:r w:rsidR="008711A5">
                <w:t>If using subunit III, point out how revision of hypothesis is an important part of The Scientific Method</w:t>
              </w:r>
            </w:ins>
            <w:ins w:id="485" w:author="BIDMC" w:date="2016-04-18T11:56:00Z">
              <w:del w:id="486" w:author="MC Chan" w:date="2016-05-04T10:31:00Z">
                <w:r w:rsidR="002C65C4" w:rsidDel="008711A5">
                  <w:delText>if referring back to The Scientific Method</w:delText>
                </w:r>
              </w:del>
              <w:r w:rsidR="002C65C4">
                <w:t xml:space="preserve">). </w:t>
              </w:r>
            </w:ins>
            <w:r w:rsidR="00D17882">
              <w:t xml:space="preserve"> </w:t>
            </w:r>
          </w:p>
          <w:p w14:paraId="64B4A1AA" w14:textId="454346DC" w:rsidR="009B4700" w:rsidRDefault="002C65C4" w:rsidP="008711A5">
            <w:pPr>
              <w:pStyle w:val="ListParagraph"/>
              <w:numPr>
                <w:ilvl w:val="0"/>
                <w:numId w:val="2"/>
              </w:numPr>
            </w:pPr>
            <w:ins w:id="487" w:author="BIDMC" w:date="2016-04-18T11:57:00Z">
              <w:r>
                <w:t>If you would like</w:t>
              </w:r>
            </w:ins>
            <w:ins w:id="488" w:author="BIDMC" w:date="2016-04-18T11:58:00Z">
              <w:r>
                <w:t xml:space="preserve"> to use</w:t>
              </w:r>
              <w:del w:id="489" w:author="MC Chan" w:date="2016-05-04T10:32:00Z">
                <w:r w:rsidDel="008711A5">
                  <w:delText xml:space="preserve"> the</w:delText>
                </w:r>
              </w:del>
            </w:ins>
            <w:ins w:id="490" w:author="MC Chan" w:date="2016-05-04T10:32:00Z">
              <w:r w:rsidR="008711A5">
                <w:t xml:space="preserve"> </w:t>
              </w:r>
              <w:r w:rsidR="008711A5" w:rsidRPr="008711A5">
                <w:rPr>
                  <w:b/>
                  <w:rPrChange w:id="491" w:author="MC Chan" w:date="2016-05-04T10:32:00Z">
                    <w:rPr/>
                  </w:rPrChange>
                </w:rPr>
                <w:t>subunit I:</w:t>
              </w:r>
            </w:ins>
            <w:ins w:id="492" w:author="BIDMC" w:date="2016-04-18T11:58:00Z">
              <w:del w:id="493" w:author="MC Chan" w:date="2016-05-04T10:32:00Z">
                <w:r w:rsidDel="008711A5">
                  <w:delText xml:space="preserve"> module</w:delText>
                </w:r>
              </w:del>
              <w:r>
                <w:t xml:space="preserve"> </w:t>
              </w:r>
            </w:ins>
            <w:ins w:id="494" w:author="BIDMC" w:date="2016-04-18T12:09:00Z">
              <w:r w:rsidR="008F6FFE">
                <w:rPr>
                  <w:b/>
                </w:rPr>
                <w:t>Experimental Design and Hypothesis testing in the Real World</w:t>
              </w:r>
            </w:ins>
            <w:ins w:id="495" w:author="MC Chan" w:date="2016-05-04T10:32:00Z">
              <w:r w:rsidR="008711A5">
                <w:t>, please begin here</w:t>
              </w:r>
            </w:ins>
            <w:ins w:id="496" w:author="BIDMC" w:date="2016-04-18T12:09:00Z">
              <w:del w:id="497" w:author="MC Chan" w:date="2016-05-04T10:32:00Z">
                <w:r w:rsidR="008F6FFE" w:rsidDel="008711A5">
                  <w:delText xml:space="preserve"> please do so here</w:delText>
                </w:r>
              </w:del>
              <w:r w:rsidR="008F6FFE">
                <w:t>. If you are using</w:t>
              </w:r>
            </w:ins>
            <w:ins w:id="498" w:author="MC Chan" w:date="2016-05-04T10:33:00Z">
              <w:r w:rsidR="008711A5">
                <w:t xml:space="preserve"> </w:t>
              </w:r>
              <w:r w:rsidR="008711A5" w:rsidRPr="008711A5">
                <w:rPr>
                  <w:b/>
                  <w:rPrChange w:id="499" w:author="MC Chan" w:date="2016-05-04T10:33:00Z">
                    <w:rPr/>
                  </w:rPrChange>
                </w:rPr>
                <w:t>subunit III:</w:t>
              </w:r>
            </w:ins>
            <w:ins w:id="500" w:author="BIDMC" w:date="2016-04-18T12:09:00Z">
              <w:del w:id="501" w:author="MC Chan" w:date="2016-05-04T10:33:00Z">
                <w:r w:rsidR="008F6FFE" w:rsidRPr="008711A5" w:rsidDel="008711A5">
                  <w:rPr>
                    <w:b/>
                    <w:rPrChange w:id="502" w:author="MC Chan" w:date="2016-05-04T10:33:00Z">
                      <w:rPr/>
                    </w:rPrChange>
                  </w:rPr>
                  <w:delText xml:space="preserve"> the module</w:delText>
                </w:r>
              </w:del>
              <w:r w:rsidR="008F6FFE" w:rsidRPr="008711A5">
                <w:rPr>
                  <w:b/>
                  <w:rPrChange w:id="503" w:author="MC Chan" w:date="2016-05-04T10:33:00Z">
                    <w:rPr/>
                  </w:rPrChange>
                </w:rPr>
                <w:t xml:space="preserve"> </w:t>
              </w:r>
            </w:ins>
            <w:ins w:id="504" w:author="BIDMC" w:date="2016-04-18T12:10:00Z">
              <w:r w:rsidR="008F6FFE" w:rsidRPr="009E4CC3">
                <w:rPr>
                  <w:b/>
                </w:rPr>
                <w:t>Philosophy of Science</w:t>
              </w:r>
              <w:r w:rsidR="008F6FFE">
                <w:rPr>
                  <w:b/>
                </w:rPr>
                <w:t xml:space="preserve">. Objective vs. situated science, </w:t>
              </w:r>
              <w:r w:rsidR="008F6FFE">
                <w:t xml:space="preserve">discussion on Kuhn should begin here. If using both, I suggest completing </w:t>
              </w:r>
            </w:ins>
            <w:ins w:id="505" w:author="MC Chan" w:date="2016-05-04T10:33:00Z">
              <w:r w:rsidR="008711A5">
                <w:t>subunit I, before discussing Kuhn in subunit III.</w:t>
              </w:r>
            </w:ins>
            <w:ins w:id="506" w:author="BIDMC" w:date="2016-04-18T12:11:00Z">
              <w:del w:id="507" w:author="MC Chan" w:date="2016-05-04T10:33:00Z">
                <w:r w:rsidR="008F6FFE" w:rsidDel="008711A5">
                  <w:rPr>
                    <w:b/>
                  </w:rPr>
                  <w:delText>Experimental Design and Hypothesis testing in the Real World</w:delText>
                </w:r>
                <w:r w:rsidR="008F6FFE" w:rsidDel="008711A5">
                  <w:delText xml:space="preserve"> before completing the second part on philosophy of science. </w:delText>
                </w:r>
              </w:del>
            </w:ins>
          </w:p>
        </w:tc>
      </w:tr>
    </w:tbl>
    <w:p w14:paraId="3514039E" w14:textId="77777777" w:rsidR="00F91CA3" w:rsidRDefault="00F91CA3" w:rsidP="00F91CA3"/>
    <w:p w14:paraId="5BDB842A" w14:textId="77777777" w:rsidR="00CC50AA" w:rsidRDefault="00CC50AA"/>
    <w:sectPr w:rsidR="00CC50AA" w:rsidSect="007F38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Amy Savage" w:date="2016-04-26T08:33:00Z" w:initials="AS">
    <w:p w14:paraId="0166A075" w14:textId="51FE33E6" w:rsidR="009D7AC5" w:rsidRDefault="009D7AC5">
      <w:pPr>
        <w:pStyle w:val="CommentText"/>
      </w:pPr>
      <w:r>
        <w:rPr>
          <w:rStyle w:val="CommentReference"/>
        </w:rPr>
        <w:annotationRef/>
      </w:r>
      <w:r>
        <w:t>Unclear when to incorporate it, are there more specific instructions in the unit?</w:t>
      </w:r>
      <w:r w:rsidR="003B354D">
        <w:t xml:space="preserve"> </w:t>
      </w:r>
      <w:proofErr w:type="spellStart"/>
      <w:proofErr w:type="gramStart"/>
      <w:r w:rsidR="003B354D">
        <w:t>A:Clearer</w:t>
      </w:r>
      <w:proofErr w:type="spellEnd"/>
      <w:proofErr w:type="gramEnd"/>
      <w:r w:rsidR="003B354D">
        <w:t>?</w:t>
      </w:r>
    </w:p>
  </w:comment>
  <w:comment w:id="75" w:author="Amy Savage" w:date="2016-04-26T08:32:00Z" w:initials="AS">
    <w:p w14:paraId="04CD9FC1" w14:textId="1DF3854F" w:rsidR="009D7AC5" w:rsidRDefault="009D7AC5">
      <w:pPr>
        <w:pStyle w:val="CommentText"/>
      </w:pPr>
      <w:r>
        <w:rPr>
          <w:rStyle w:val="CommentReference"/>
        </w:rPr>
        <w:annotationRef/>
      </w:r>
      <w:r>
        <w:t>How?</w:t>
      </w:r>
      <w:r w:rsidR="003B354D">
        <w:t xml:space="preserve"> A: Clearer?</w:t>
      </w:r>
    </w:p>
  </w:comment>
  <w:comment w:id="105" w:author="Amy Savage" w:date="2016-04-26T08:38:00Z" w:initials="AS">
    <w:p w14:paraId="20F3655A" w14:textId="614411DA" w:rsidR="009D7AC5" w:rsidRDefault="009D7AC5">
      <w:pPr>
        <w:pStyle w:val="CommentText"/>
      </w:pPr>
      <w:r>
        <w:rPr>
          <w:rStyle w:val="CommentReference"/>
        </w:rPr>
        <w:annotationRef/>
      </w:r>
      <w:r>
        <w:t xml:space="preserve">So they will use the main unit twice, is this correct? we should make sure </w:t>
      </w:r>
      <w:proofErr w:type="gramStart"/>
      <w:r>
        <w:t>that  the</w:t>
      </w:r>
      <w:proofErr w:type="gramEnd"/>
      <w:r>
        <w:t xml:space="preserve"> L&amp;T Kuhn reading is incorporated with this as a package</w:t>
      </w:r>
      <w:r w:rsidR="003B354D">
        <w:t>. A: That’s right… I will include these instructions in the later package.</w:t>
      </w:r>
    </w:p>
  </w:comment>
  <w:comment w:id="182" w:author="Amy Savage" w:date="2016-04-26T08:47:00Z" w:initials="AS">
    <w:p w14:paraId="449572A4" w14:textId="46BC3D0F" w:rsidR="009D7AC5" w:rsidRDefault="009D7AC5">
      <w:pPr>
        <w:pStyle w:val="CommentText"/>
      </w:pPr>
      <w:r>
        <w:rPr>
          <w:rStyle w:val="CommentReference"/>
        </w:rPr>
        <w:annotationRef/>
      </w:r>
      <w:r>
        <w:t>How many?</w:t>
      </w:r>
    </w:p>
  </w:comment>
  <w:comment w:id="197" w:author="Amy Savage" w:date="2016-04-26T09:05:00Z" w:initials="AS">
    <w:p w14:paraId="62CFEA61" w14:textId="445CAD97" w:rsidR="009D7AC5" w:rsidRDefault="009D7AC5">
      <w:pPr>
        <w:pStyle w:val="CommentText"/>
      </w:pPr>
      <w:r>
        <w:rPr>
          <w:rStyle w:val="CommentReference"/>
        </w:rPr>
        <w:annotationRef/>
      </w:r>
      <w:r>
        <w:t>do you mean only the file you meantion, or are there others you intend to go here?</w:t>
      </w:r>
      <w:r w:rsidR="003B354D">
        <w:t xml:space="preserve"> A: This will be all I provide. </w:t>
      </w:r>
    </w:p>
  </w:comment>
  <w:comment w:id="305" w:author="Amy Savage" w:date="2016-04-26T09:45:00Z" w:initials="AS">
    <w:p w14:paraId="2339B58F" w14:textId="77777777" w:rsidR="00B56AA3" w:rsidRDefault="00B56AA3" w:rsidP="00B56AA3">
      <w:pPr>
        <w:pStyle w:val="CommentText"/>
      </w:pPr>
      <w:r>
        <w:rPr>
          <w:rStyle w:val="CommentReference"/>
        </w:rPr>
        <w:annotationRef/>
      </w:r>
      <w:r>
        <w:t>Per person? Per group?</w:t>
      </w:r>
    </w:p>
  </w:comment>
  <w:comment w:id="314" w:author="Amy Savage" w:date="2016-04-26T09:48:00Z" w:initials="AS">
    <w:p w14:paraId="18834217" w14:textId="1FF7AD50" w:rsidR="009D7AC5" w:rsidRDefault="009D7AC5">
      <w:pPr>
        <w:pStyle w:val="CommentText"/>
      </w:pPr>
      <w:r>
        <w:rPr>
          <w:rStyle w:val="CommentReference"/>
        </w:rPr>
        <w:annotationRef/>
      </w:r>
      <w:r>
        <w:t>How long should they be given to do the design?</w:t>
      </w:r>
    </w:p>
  </w:comment>
  <w:comment w:id="412" w:author="Amy Savage" w:date="2016-04-26T09:45:00Z" w:initials="AS">
    <w:p w14:paraId="3A933AFA" w14:textId="129E8D83" w:rsidR="009D7AC5" w:rsidRDefault="009D7AC5">
      <w:pPr>
        <w:pStyle w:val="CommentText"/>
      </w:pPr>
      <w:r>
        <w:rPr>
          <w:rStyle w:val="CommentReference"/>
        </w:rPr>
        <w:annotationRef/>
      </w:r>
      <w:r>
        <w:t>Per person? Per group?</w:t>
      </w:r>
    </w:p>
  </w:comment>
  <w:comment w:id="418" w:author="Amy Savage" w:date="2016-05-04T14:30:00Z" w:initials="AS">
    <w:p w14:paraId="57287B6D" w14:textId="571B2684" w:rsidR="009D7AC5" w:rsidRDefault="009D7AC5">
      <w:pPr>
        <w:pStyle w:val="CommentText"/>
      </w:pPr>
      <w:r>
        <w:rPr>
          <w:rStyle w:val="CommentReference"/>
        </w:rPr>
        <w:annotationRef/>
      </w:r>
      <w:r>
        <w:t xml:space="preserve">So here, why not list all hypotheses on the board and then ask the class which one(s) directly test </w:t>
      </w:r>
      <w:r w:rsidR="00D10CEE">
        <w:t>the hypothesis, and discuss why</w:t>
      </w:r>
      <w:r>
        <w:t xml:space="preserve">, the nuances between </w:t>
      </w:r>
      <w:r w:rsidR="008711A5">
        <w:t>the other proposed hypotheses?  A: OK, incorporated in</w:t>
      </w:r>
      <w:r w:rsidR="009C7D5D">
        <w:t xml:space="preserve"> discussion on hypothesis above, but for experiment, I think more than 1 will make it complicated.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66A075" w15:done="0"/>
  <w15:commentEx w15:paraId="04CD9FC1" w15:done="0"/>
  <w15:commentEx w15:paraId="20F3655A" w15:done="0"/>
  <w15:commentEx w15:paraId="449572A4" w15:done="0"/>
  <w15:commentEx w15:paraId="62CFEA61" w15:done="0"/>
  <w15:commentEx w15:paraId="2339B58F" w15:done="0"/>
  <w15:commentEx w15:paraId="18834217" w15:done="0"/>
  <w15:commentEx w15:paraId="3A933AFA" w15:done="0"/>
  <w15:commentEx w15:paraId="57287B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34C8E"/>
    <w:multiLevelType w:val="hybridMultilevel"/>
    <w:tmpl w:val="6DA8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2B6253"/>
    <w:multiLevelType w:val="hybridMultilevel"/>
    <w:tmpl w:val="77AC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3A1CBA"/>
    <w:multiLevelType w:val="hybridMultilevel"/>
    <w:tmpl w:val="DCCE5DDA"/>
    <w:lvl w:ilvl="0" w:tplc="5C3CEC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 Chan">
    <w15:presenceInfo w15:providerId="None" w15:userId="MC 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doNotTrackMov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CA3"/>
    <w:rsid w:val="00010562"/>
    <w:rsid w:val="00010BFB"/>
    <w:rsid w:val="000127BB"/>
    <w:rsid w:val="00033CC2"/>
    <w:rsid w:val="00142450"/>
    <w:rsid w:val="00155BDD"/>
    <w:rsid w:val="001622CD"/>
    <w:rsid w:val="001941E2"/>
    <w:rsid w:val="001D0C6B"/>
    <w:rsid w:val="00201189"/>
    <w:rsid w:val="00240ABE"/>
    <w:rsid w:val="00253979"/>
    <w:rsid w:val="00261271"/>
    <w:rsid w:val="00262BF8"/>
    <w:rsid w:val="0028691B"/>
    <w:rsid w:val="002B7E36"/>
    <w:rsid w:val="002C65C4"/>
    <w:rsid w:val="003B354D"/>
    <w:rsid w:val="003C0E7A"/>
    <w:rsid w:val="00412BEB"/>
    <w:rsid w:val="004B7B7D"/>
    <w:rsid w:val="004D2AC5"/>
    <w:rsid w:val="004F5136"/>
    <w:rsid w:val="00510BB6"/>
    <w:rsid w:val="00562BF8"/>
    <w:rsid w:val="005A37CB"/>
    <w:rsid w:val="00633BED"/>
    <w:rsid w:val="006843D4"/>
    <w:rsid w:val="006A1780"/>
    <w:rsid w:val="006A4EB1"/>
    <w:rsid w:val="006C4BB6"/>
    <w:rsid w:val="006D47F9"/>
    <w:rsid w:val="006E2094"/>
    <w:rsid w:val="00705BCF"/>
    <w:rsid w:val="00752AEB"/>
    <w:rsid w:val="00771513"/>
    <w:rsid w:val="00771F2A"/>
    <w:rsid w:val="00786CA7"/>
    <w:rsid w:val="0079042D"/>
    <w:rsid w:val="007D2E4D"/>
    <w:rsid w:val="007F3892"/>
    <w:rsid w:val="00812BD0"/>
    <w:rsid w:val="00824386"/>
    <w:rsid w:val="008711A5"/>
    <w:rsid w:val="00890780"/>
    <w:rsid w:val="008D2062"/>
    <w:rsid w:val="008F6FFE"/>
    <w:rsid w:val="00955D90"/>
    <w:rsid w:val="00994C51"/>
    <w:rsid w:val="009B4700"/>
    <w:rsid w:val="009C7D5D"/>
    <w:rsid w:val="009D3825"/>
    <w:rsid w:val="009D6517"/>
    <w:rsid w:val="009D7AC5"/>
    <w:rsid w:val="00A02463"/>
    <w:rsid w:val="00A16208"/>
    <w:rsid w:val="00A32CA4"/>
    <w:rsid w:val="00AA29B5"/>
    <w:rsid w:val="00AE5614"/>
    <w:rsid w:val="00AE5B60"/>
    <w:rsid w:val="00B5659F"/>
    <w:rsid w:val="00B56AA3"/>
    <w:rsid w:val="00BD3465"/>
    <w:rsid w:val="00C16B91"/>
    <w:rsid w:val="00C52185"/>
    <w:rsid w:val="00C55EFC"/>
    <w:rsid w:val="00C8457E"/>
    <w:rsid w:val="00CC50AA"/>
    <w:rsid w:val="00CD7442"/>
    <w:rsid w:val="00D01C02"/>
    <w:rsid w:val="00D10CEE"/>
    <w:rsid w:val="00D17882"/>
    <w:rsid w:val="00D33406"/>
    <w:rsid w:val="00D66A10"/>
    <w:rsid w:val="00DA1AF7"/>
    <w:rsid w:val="00E07511"/>
    <w:rsid w:val="00E77283"/>
    <w:rsid w:val="00E91902"/>
    <w:rsid w:val="00E94727"/>
    <w:rsid w:val="00EC3DA1"/>
    <w:rsid w:val="00F27D8C"/>
    <w:rsid w:val="00F310B8"/>
    <w:rsid w:val="00F85F04"/>
    <w:rsid w:val="00F86EAF"/>
    <w:rsid w:val="00F91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5E5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C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1CA3"/>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1CA3"/>
    <w:pPr>
      <w:ind w:left="720"/>
      <w:contextualSpacing/>
    </w:pPr>
  </w:style>
  <w:style w:type="character" w:styleId="CommentReference">
    <w:name w:val="annotation reference"/>
    <w:basedOn w:val="DefaultParagraphFont"/>
    <w:uiPriority w:val="99"/>
    <w:semiHidden/>
    <w:unhideWhenUsed/>
    <w:rsid w:val="00A32CA4"/>
    <w:rPr>
      <w:sz w:val="18"/>
      <w:szCs w:val="18"/>
    </w:rPr>
  </w:style>
  <w:style w:type="paragraph" w:styleId="CommentText">
    <w:name w:val="annotation text"/>
    <w:basedOn w:val="Normal"/>
    <w:link w:val="CommentTextChar"/>
    <w:uiPriority w:val="99"/>
    <w:semiHidden/>
    <w:unhideWhenUsed/>
    <w:rsid w:val="00A32CA4"/>
  </w:style>
  <w:style w:type="character" w:customStyle="1" w:styleId="CommentTextChar">
    <w:name w:val="Comment Text Char"/>
    <w:basedOn w:val="DefaultParagraphFont"/>
    <w:link w:val="CommentText"/>
    <w:uiPriority w:val="99"/>
    <w:semiHidden/>
    <w:rsid w:val="00A32CA4"/>
    <w:rPr>
      <w:rFonts w:eastAsiaTheme="minorEastAsia"/>
    </w:rPr>
  </w:style>
  <w:style w:type="paragraph" w:styleId="CommentSubject">
    <w:name w:val="annotation subject"/>
    <w:basedOn w:val="CommentText"/>
    <w:next w:val="CommentText"/>
    <w:link w:val="CommentSubjectChar"/>
    <w:uiPriority w:val="99"/>
    <w:semiHidden/>
    <w:unhideWhenUsed/>
    <w:rsid w:val="00A32CA4"/>
    <w:rPr>
      <w:b/>
      <w:bCs/>
      <w:sz w:val="20"/>
      <w:szCs w:val="20"/>
    </w:rPr>
  </w:style>
  <w:style w:type="character" w:customStyle="1" w:styleId="CommentSubjectChar">
    <w:name w:val="Comment Subject Char"/>
    <w:basedOn w:val="CommentTextChar"/>
    <w:link w:val="CommentSubject"/>
    <w:uiPriority w:val="99"/>
    <w:semiHidden/>
    <w:rsid w:val="00A32CA4"/>
    <w:rPr>
      <w:rFonts w:eastAsiaTheme="minorEastAsia"/>
      <w:b/>
      <w:bCs/>
      <w:sz w:val="20"/>
      <w:szCs w:val="20"/>
    </w:rPr>
  </w:style>
  <w:style w:type="paragraph" w:styleId="BalloonText">
    <w:name w:val="Balloon Text"/>
    <w:basedOn w:val="Normal"/>
    <w:link w:val="BalloonTextChar"/>
    <w:uiPriority w:val="99"/>
    <w:semiHidden/>
    <w:unhideWhenUsed/>
    <w:rsid w:val="00A32C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CA4"/>
    <w:rPr>
      <w:rFonts w:ascii="Lucida Grande" w:eastAsiaTheme="minorEastAsia" w:hAnsi="Lucida Grande" w:cs="Lucida Grande"/>
      <w:sz w:val="18"/>
      <w:szCs w:val="18"/>
    </w:rPr>
  </w:style>
  <w:style w:type="paragraph" w:styleId="Revision">
    <w:name w:val="Revision"/>
    <w:hidden/>
    <w:uiPriority w:val="99"/>
    <w:semiHidden/>
    <w:rsid w:val="0014245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1744</Words>
  <Characters>9945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Chan</dc:creator>
  <cp:keywords/>
  <dc:description/>
  <cp:lastModifiedBy>MC Chan</cp:lastModifiedBy>
  <cp:revision>11</cp:revision>
  <dcterms:created xsi:type="dcterms:W3CDTF">2016-04-26T12:33:00Z</dcterms:created>
  <dcterms:modified xsi:type="dcterms:W3CDTF">2016-06-27T23:35:00Z</dcterms:modified>
</cp:coreProperties>
</file>