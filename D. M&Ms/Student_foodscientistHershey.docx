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84DB96" w14:textId="77777777" w:rsidR="00035645" w:rsidRDefault="00035645">
      <w:bookmarkStart w:id="0" w:name="_GoBack"/>
      <w:bookmarkEnd w:id="0"/>
      <w:r>
        <w:t xml:space="preserve">Group name: </w:t>
      </w:r>
    </w:p>
    <w:p w14:paraId="29E8F697" w14:textId="77777777" w:rsidR="00035645" w:rsidRDefault="00035645">
      <w:r>
        <w:t>Group members:</w:t>
      </w:r>
    </w:p>
    <w:p w14:paraId="6948C450" w14:textId="77777777" w:rsidR="00035645" w:rsidRDefault="00035645"/>
    <w:p w14:paraId="27A01984" w14:textId="77777777" w:rsidR="00035645" w:rsidRDefault="00035645"/>
    <w:p w14:paraId="43FF985F" w14:textId="36B6277C" w:rsidR="0080755B" w:rsidRDefault="0080755B">
      <w:r>
        <w:t>You are a food scientist for Hershey. The Marketing Department has just come in and told you that Van Halen has boycotted brown M</w:t>
      </w:r>
      <w:ins w:id="1" w:author="Amy Savage" w:date="2016-04-26T09:15:00Z">
        <w:r w:rsidR="00332915">
          <w:t>&amp;</w:t>
        </w:r>
      </w:ins>
      <w:del w:id="2" w:author="Amy Savage" w:date="2016-04-26T09:15:00Z">
        <w:r w:rsidDel="00332915">
          <w:delText>n</w:delText>
        </w:r>
      </w:del>
      <w:r>
        <w:t xml:space="preserve">Ms, and they are getting calls to remove Brown </w:t>
      </w:r>
      <w:del w:id="3" w:author="Amy Savage" w:date="2016-04-26T09:15:00Z">
        <w:r w:rsidDel="00332915">
          <w:delText xml:space="preserve">MnMs </w:delText>
        </w:r>
      </w:del>
      <w:ins w:id="4" w:author="Amy Savage" w:date="2016-04-26T09:15:00Z">
        <w:r w:rsidR="00332915">
          <w:t xml:space="preserve">M&amp;Ms </w:t>
        </w:r>
      </w:ins>
      <w:r>
        <w:t xml:space="preserve">from the package by fans. </w:t>
      </w:r>
      <w:r w:rsidR="00505000">
        <w:t xml:space="preserve">The Marketing Department does not know what to do, and wants you to see if </w:t>
      </w:r>
      <w:r>
        <w:t xml:space="preserve">brown </w:t>
      </w:r>
      <w:del w:id="5" w:author="Amy Savage" w:date="2016-04-26T09:15:00Z">
        <w:r w:rsidDel="00332915">
          <w:delText xml:space="preserve">MnMs </w:delText>
        </w:r>
      </w:del>
      <w:ins w:id="6" w:author="Amy Savage" w:date="2016-04-26T09:15:00Z">
        <w:r w:rsidR="00332915">
          <w:t xml:space="preserve">M&amp;Ms </w:t>
        </w:r>
      </w:ins>
      <w:r>
        <w:t>actually taste different from other colors.</w:t>
      </w:r>
      <w:r w:rsidR="00505000">
        <w:t xml:space="preserve"> If it does, they will have to revise the coating or withdraw the color, costing the company millions of dollars. </w:t>
      </w:r>
    </w:p>
    <w:p w14:paraId="3F854FED" w14:textId="77777777" w:rsidR="0080755B" w:rsidRPr="0016283F" w:rsidRDefault="0080755B">
      <w:pPr>
        <w:rPr>
          <w:b/>
        </w:rPr>
      </w:pPr>
    </w:p>
    <w:p w14:paraId="785801A6" w14:textId="77777777" w:rsidR="0016283F" w:rsidRPr="0016283F" w:rsidRDefault="0016283F">
      <w:pPr>
        <w:rPr>
          <w:b/>
        </w:rPr>
      </w:pPr>
      <w:r w:rsidRPr="0016283F">
        <w:rPr>
          <w:b/>
        </w:rPr>
        <w:t>Hypothesis.</w:t>
      </w:r>
    </w:p>
    <w:p w14:paraId="6344333D" w14:textId="77777777" w:rsidR="00505000" w:rsidRDefault="00505000">
      <w:r>
        <w:t xml:space="preserve">State your hypothesis, and your null hypothesis for this experiment (Please refer to the handout on hypothesis for guidance). </w:t>
      </w:r>
    </w:p>
    <w:p w14:paraId="4A6EA7C4" w14:textId="77777777" w:rsidR="00505000" w:rsidRDefault="00505000">
      <w:r>
        <w:t>Hypothesis:</w:t>
      </w:r>
    </w:p>
    <w:p w14:paraId="1D34EF79" w14:textId="77777777" w:rsidR="001A5EE7" w:rsidRDefault="001A5EE7">
      <w:pPr>
        <w:rPr>
          <w:i/>
          <w:color w:val="FF0000"/>
        </w:rPr>
      </w:pPr>
    </w:p>
    <w:p w14:paraId="796BE723" w14:textId="77777777" w:rsidR="00505000" w:rsidRDefault="00505000">
      <w:r>
        <w:t xml:space="preserve">Null Hypothesis: </w:t>
      </w:r>
    </w:p>
    <w:p w14:paraId="60A9E431" w14:textId="12D3B0E7" w:rsidR="00F91381" w:rsidRPr="002C5B8B" w:rsidRDefault="00F91381">
      <w:pPr>
        <w:rPr>
          <w:i/>
          <w:color w:val="FF0000"/>
        </w:rPr>
      </w:pPr>
    </w:p>
    <w:p w14:paraId="7F983EE9" w14:textId="77777777" w:rsidR="00505000" w:rsidRDefault="00505000">
      <w:r>
        <w:t xml:space="preserve">Now turn to your classmate, and share your hypothesis </w:t>
      </w:r>
      <w:r w:rsidR="0016283F">
        <w:t>with one another</w:t>
      </w:r>
      <w:r>
        <w:t xml:space="preserve">. </w:t>
      </w:r>
      <w:r w:rsidR="0016283F">
        <w:t>Are they the same? What is the difference? Which more closely, directly and simply relates with the scenario described? Why do you think a hypothesis should be direct and simple?</w:t>
      </w:r>
    </w:p>
    <w:p w14:paraId="5E364D61" w14:textId="77777777" w:rsidR="001A5EE7" w:rsidRDefault="001A5EE7" w:rsidP="0016283F">
      <w:pPr>
        <w:rPr>
          <w:i/>
          <w:color w:val="FF0000"/>
        </w:rPr>
      </w:pPr>
    </w:p>
    <w:p w14:paraId="64437CAB" w14:textId="77777777" w:rsidR="001A5EE7" w:rsidRDefault="001A5EE7" w:rsidP="0016283F">
      <w:pPr>
        <w:rPr>
          <w:i/>
          <w:color w:val="FF0000"/>
        </w:rPr>
      </w:pPr>
    </w:p>
    <w:p w14:paraId="1C7B4278" w14:textId="77777777" w:rsidR="0016283F" w:rsidRDefault="0016283F" w:rsidP="0016283F">
      <w:pPr>
        <w:rPr>
          <w:b/>
        </w:rPr>
      </w:pPr>
      <w:r w:rsidRPr="0016283F">
        <w:rPr>
          <w:b/>
        </w:rPr>
        <w:t>Experimental Design</w:t>
      </w:r>
    </w:p>
    <w:p w14:paraId="3FB1BF8C" w14:textId="7AB4BAAB" w:rsidR="00D1600F" w:rsidRDefault="00D1600F" w:rsidP="0016283F">
      <w:r>
        <w:t xml:space="preserve">In your assigned group, </w:t>
      </w:r>
      <w:r w:rsidR="00376CCC">
        <w:t>work together, discuss and d</w:t>
      </w:r>
      <w:r w:rsidR="0080755B">
        <w:t>esign an experiment to test your hypothesis.</w:t>
      </w:r>
      <w:r w:rsidR="0016283F">
        <w:t xml:space="preserve"> </w:t>
      </w:r>
    </w:p>
    <w:p w14:paraId="210E426A" w14:textId="034CA492" w:rsidR="00D1600F" w:rsidRPr="00376CCC" w:rsidRDefault="00376CCC" w:rsidP="00D1600F">
      <w:pPr>
        <w:rPr>
          <w:i/>
        </w:rPr>
      </w:pPr>
      <w:r>
        <w:rPr>
          <w:i/>
        </w:rPr>
        <w:t>(</w:t>
      </w:r>
      <w:r w:rsidR="0016283F" w:rsidRPr="00376CCC">
        <w:rPr>
          <w:i/>
        </w:rPr>
        <w:t>Experiments should directly test the hypothesis stated. The results of an experiment should either support the hypothesis, or disprove it.</w:t>
      </w:r>
      <w:r w:rsidR="003154EC">
        <w:rPr>
          <w:i/>
        </w:rPr>
        <w:t xml:space="preserve"> Start with discussing the following questions within your group</w:t>
      </w:r>
      <w:r>
        <w:rPr>
          <w:i/>
        </w:rPr>
        <w:t>.)</w:t>
      </w:r>
    </w:p>
    <w:p w14:paraId="3CA176FF" w14:textId="211EF2FE" w:rsidR="00190D7D" w:rsidRPr="00376CCC" w:rsidRDefault="00190D7D" w:rsidP="00D1600F">
      <w:pPr>
        <w:rPr>
          <w:i/>
        </w:rPr>
      </w:pPr>
      <w:r w:rsidRPr="00376CCC">
        <w:rPr>
          <w:i/>
        </w:rPr>
        <w:t xml:space="preserve">The experiment should be that one of you (the subject) will be asked to eat a number of </w:t>
      </w:r>
      <w:del w:id="7" w:author="Amy Savage" w:date="2016-04-26T09:15:00Z">
        <w:r w:rsidRPr="00376CCC" w:rsidDel="00332915">
          <w:rPr>
            <w:i/>
          </w:rPr>
          <w:delText>MnMs</w:delText>
        </w:r>
      </w:del>
      <w:ins w:id="8" w:author="Amy Savage" w:date="2016-04-26T09:15:00Z">
        <w:r w:rsidR="00332915" w:rsidRPr="00376CCC">
          <w:rPr>
            <w:i/>
          </w:rPr>
          <w:t>M</w:t>
        </w:r>
        <w:r w:rsidR="00332915">
          <w:rPr>
            <w:i/>
          </w:rPr>
          <w:t>&amp;</w:t>
        </w:r>
        <w:r w:rsidR="00332915" w:rsidRPr="00376CCC">
          <w:rPr>
            <w:i/>
          </w:rPr>
          <w:t>Ms</w:t>
        </w:r>
      </w:ins>
      <w:r w:rsidRPr="00376CCC">
        <w:rPr>
          <w:i/>
        </w:rPr>
        <w:t xml:space="preserve">. </w:t>
      </w:r>
    </w:p>
    <w:p w14:paraId="2CA92D7F" w14:textId="01B15915" w:rsidR="00190D7D" w:rsidRDefault="00190D7D" w:rsidP="00D1600F">
      <w:r>
        <w:t xml:space="preserve">What question should the subject be asked after (s)he eats each </w:t>
      </w:r>
      <w:del w:id="9" w:author="Amy Savage" w:date="2016-04-26T09:15:00Z">
        <w:r w:rsidDel="00332915">
          <w:delText>MnM</w:delText>
        </w:r>
      </w:del>
      <w:ins w:id="10" w:author="Amy Savage" w:date="2016-04-26T09:15:00Z">
        <w:r w:rsidR="00332915">
          <w:t>M&amp;M</w:t>
        </w:r>
      </w:ins>
      <w:r>
        <w:t>? Remember, this question should directly test the hypothesis.</w:t>
      </w:r>
    </w:p>
    <w:p w14:paraId="78CE5C5C" w14:textId="77777777" w:rsidR="00D21ECC" w:rsidRDefault="00D21ECC" w:rsidP="003C2EB1">
      <w:pPr>
        <w:rPr>
          <w:i/>
          <w:color w:val="FF0000"/>
        </w:rPr>
      </w:pPr>
    </w:p>
    <w:p w14:paraId="0C12A4AF" w14:textId="0BB32B69" w:rsidR="00332915" w:rsidRDefault="00332915">
      <w:pPr>
        <w:rPr>
          <w:ins w:id="11" w:author="Amy Savage" w:date="2016-04-26T09:16:00Z"/>
          <w:b/>
          <w:u w:val="single"/>
        </w:rPr>
      </w:pPr>
      <w:ins w:id="12" w:author="Amy Savage" w:date="2016-04-26T09:16:00Z">
        <w:r>
          <w:rPr>
            <w:b/>
            <w:u w:val="single"/>
          </w:rPr>
          <w:br w:type="page"/>
        </w:r>
      </w:ins>
    </w:p>
    <w:p w14:paraId="73951823" w14:textId="77777777" w:rsidR="001A5EE7" w:rsidRDefault="001A5EE7" w:rsidP="003C2EB1">
      <w:pPr>
        <w:rPr>
          <w:b/>
          <w:u w:val="single"/>
        </w:rPr>
      </w:pPr>
    </w:p>
    <w:p w14:paraId="40E70CF0" w14:textId="5B971975" w:rsidR="00BA5EEE" w:rsidRDefault="00B6047D" w:rsidP="00BA5EEE">
      <w:pPr>
        <w:rPr>
          <w:b/>
          <w:u w:val="single"/>
        </w:rPr>
      </w:pPr>
      <w:r>
        <w:rPr>
          <w:b/>
          <w:u w:val="single"/>
        </w:rPr>
        <w:t>Statistical Significance</w:t>
      </w:r>
      <w:r w:rsidR="00D21ECC" w:rsidRPr="00D21ECC">
        <w:rPr>
          <w:b/>
          <w:u w:val="single"/>
        </w:rPr>
        <w:t>.</w:t>
      </w:r>
    </w:p>
    <w:p w14:paraId="0FE21331" w14:textId="39CBE201" w:rsidR="00D21ECC" w:rsidRPr="001A5EE7" w:rsidRDefault="00197B8A" w:rsidP="003C2EB1">
      <w:pPr>
        <w:rPr>
          <w:color w:val="000000" w:themeColor="text1"/>
        </w:rPr>
      </w:pPr>
      <w:r>
        <w:rPr>
          <w:color w:val="000000" w:themeColor="text1"/>
        </w:rPr>
        <w:t>When planning an experiment, one important step</w:t>
      </w:r>
      <w:ins w:id="13" w:author="Amy Savage" w:date="2016-04-26T09:16:00Z">
        <w:r w:rsidR="00332915">
          <w:rPr>
            <w:color w:val="000000" w:themeColor="text1"/>
          </w:rPr>
          <w:t xml:space="preserve"> before you conduct the experiment</w:t>
        </w:r>
      </w:ins>
      <w:r>
        <w:rPr>
          <w:color w:val="000000" w:themeColor="text1"/>
        </w:rPr>
        <w:t xml:space="preserve"> is to identify possible results, and if those results will support or falsify our alternate hypothesis.</w:t>
      </w:r>
    </w:p>
    <w:p w14:paraId="4CB9E276" w14:textId="77777777" w:rsidR="00D21ECC" w:rsidRDefault="00D21ECC" w:rsidP="00D21ECC">
      <w:r>
        <w:t>What is your expected result if the null hypothesis is correct?</w:t>
      </w:r>
    </w:p>
    <w:p w14:paraId="5A95F031" w14:textId="77777777" w:rsidR="001A5EE7" w:rsidRDefault="001A5EE7" w:rsidP="00D21ECC">
      <w:pPr>
        <w:rPr>
          <w:i/>
          <w:color w:val="FF0000"/>
        </w:rPr>
      </w:pPr>
    </w:p>
    <w:p w14:paraId="18860589" w14:textId="77777777" w:rsidR="00D21ECC" w:rsidRDefault="00D21ECC" w:rsidP="00D21ECC">
      <w:r>
        <w:t xml:space="preserve">What is your expected result if your alternate hypothesis is correct? </w:t>
      </w:r>
    </w:p>
    <w:p w14:paraId="452C7C8A" w14:textId="77777777" w:rsidR="001A5EE7" w:rsidRDefault="001A5EE7" w:rsidP="00D1600F">
      <w:pPr>
        <w:rPr>
          <w:i/>
          <w:color w:val="FF0000"/>
        </w:rPr>
      </w:pPr>
    </w:p>
    <w:p w14:paraId="155441D1" w14:textId="043FAEEB" w:rsidR="00B6047D" w:rsidRDefault="00B6047D" w:rsidP="00B6047D">
      <w:r>
        <w:t xml:space="preserve">How many </w:t>
      </w:r>
      <w:del w:id="14" w:author="Amy Savage" w:date="2016-04-26T09:16:00Z">
        <w:r w:rsidDel="00332915">
          <w:delText xml:space="preserve">MnMs </w:delText>
        </w:r>
      </w:del>
      <w:ins w:id="15" w:author="Amy Savage" w:date="2016-04-26T09:16:00Z">
        <w:r w:rsidR="00332915">
          <w:t xml:space="preserve">M&amp;Ms </w:t>
        </w:r>
      </w:ins>
      <w:r>
        <w:t xml:space="preserve">should the subject taste during the experiment? Are more </w:t>
      </w:r>
      <w:del w:id="16" w:author="Amy Savage" w:date="2016-04-26T09:16:00Z">
        <w:r w:rsidDel="00332915">
          <w:delText xml:space="preserve">MnMs </w:delText>
        </w:r>
      </w:del>
      <w:ins w:id="17" w:author="Amy Savage" w:date="2016-04-26T09:16:00Z">
        <w:r w:rsidR="00332915">
          <w:t xml:space="preserve">M&amp;Ms </w:t>
        </w:r>
      </w:ins>
      <w:r>
        <w:t xml:space="preserve">tasted more likely to make you believe the results? </w:t>
      </w:r>
    </w:p>
    <w:p w14:paraId="5C6DAD57" w14:textId="77777777" w:rsidR="00B6047D" w:rsidRDefault="00B6047D" w:rsidP="00D1600F">
      <w:pPr>
        <w:rPr>
          <w:color w:val="000000" w:themeColor="text1"/>
        </w:rPr>
      </w:pPr>
    </w:p>
    <w:p w14:paraId="769FC835" w14:textId="77777777" w:rsidR="00B6047D" w:rsidRDefault="00B6047D" w:rsidP="00D1600F">
      <w:pPr>
        <w:rPr>
          <w:color w:val="000000" w:themeColor="text1"/>
        </w:rPr>
      </w:pPr>
    </w:p>
    <w:p w14:paraId="41314ABF" w14:textId="7E7BFE73" w:rsidR="003C2EB1" w:rsidRDefault="0044755E" w:rsidP="00D1600F">
      <w:pPr>
        <w:rPr>
          <w:i/>
          <w:color w:val="FF0000"/>
        </w:rPr>
      </w:pPr>
      <w:r>
        <w:rPr>
          <w:color w:val="000000" w:themeColor="text1"/>
        </w:rPr>
        <w:t xml:space="preserve">A </w:t>
      </w:r>
      <w:r w:rsidR="00D21ECC">
        <w:rPr>
          <w:color w:val="000000" w:themeColor="text1"/>
        </w:rPr>
        <w:t xml:space="preserve">subject </w:t>
      </w:r>
      <w:r>
        <w:rPr>
          <w:color w:val="000000" w:themeColor="text1"/>
        </w:rPr>
        <w:t xml:space="preserve">identified the color of the </w:t>
      </w:r>
      <w:del w:id="18" w:author="Amy Savage" w:date="2016-04-26T09:17:00Z">
        <w:r w:rsidDel="00332915">
          <w:rPr>
            <w:color w:val="000000" w:themeColor="text1"/>
          </w:rPr>
          <w:delText xml:space="preserve">MnM </w:delText>
        </w:r>
      </w:del>
      <w:ins w:id="19" w:author="Amy Savage" w:date="2016-04-26T09:17:00Z">
        <w:r w:rsidR="00332915">
          <w:rPr>
            <w:color w:val="000000" w:themeColor="text1"/>
          </w:rPr>
          <w:t xml:space="preserve">M&amp;M </w:t>
        </w:r>
      </w:ins>
      <w:r>
        <w:rPr>
          <w:color w:val="000000" w:themeColor="text1"/>
        </w:rPr>
        <w:t xml:space="preserve">(brown or not brown) correctly 60%. A second subject, using the same experimental conditions, correctly identifies the color of 80% of the </w:t>
      </w:r>
      <w:del w:id="20" w:author="Amy Savage" w:date="2016-04-26T09:17:00Z">
        <w:r w:rsidDel="00332915">
          <w:rPr>
            <w:color w:val="000000" w:themeColor="text1"/>
          </w:rPr>
          <w:delText>MnMs</w:delText>
        </w:r>
      </w:del>
      <w:ins w:id="21" w:author="Amy Savage" w:date="2016-04-26T09:17:00Z">
        <w:r w:rsidR="00332915">
          <w:rPr>
            <w:color w:val="000000" w:themeColor="text1"/>
          </w:rPr>
          <w:t>M&amp;Ms</w:t>
        </w:r>
      </w:ins>
      <w:r>
        <w:rPr>
          <w:color w:val="000000" w:themeColor="text1"/>
        </w:rPr>
        <w:t xml:space="preserve">. Which do you believe more; </w:t>
      </w:r>
      <w:proofErr w:type="spellStart"/>
      <w:r>
        <w:rPr>
          <w:color w:val="000000" w:themeColor="text1"/>
        </w:rPr>
        <w:t>ie</w:t>
      </w:r>
      <w:proofErr w:type="spellEnd"/>
      <w:r>
        <w:rPr>
          <w:color w:val="000000" w:themeColor="text1"/>
        </w:rPr>
        <w:t>, Of these two results, which one would give you greater confidence that your alternate hypothesis is correct? Why?</w:t>
      </w:r>
      <w:r w:rsidR="003C2EB1">
        <w:rPr>
          <w:i/>
          <w:color w:val="FF0000"/>
        </w:rPr>
        <w:t xml:space="preserve"> </w:t>
      </w:r>
    </w:p>
    <w:p w14:paraId="2683BC99" w14:textId="77777777" w:rsidR="001A5EE7" w:rsidRDefault="001A5EE7" w:rsidP="00D1600F">
      <w:pPr>
        <w:rPr>
          <w:i/>
          <w:color w:val="FF0000"/>
        </w:rPr>
      </w:pPr>
    </w:p>
    <w:p w14:paraId="26E7070F" w14:textId="77777777" w:rsidR="001A5EE7" w:rsidRDefault="001A5EE7" w:rsidP="00D1600F">
      <w:pPr>
        <w:rPr>
          <w:i/>
          <w:color w:val="FF0000"/>
        </w:rPr>
      </w:pPr>
    </w:p>
    <w:p w14:paraId="61B98A71" w14:textId="5B29CE1D" w:rsidR="00BA5EEE" w:rsidRDefault="00BA5EEE" w:rsidP="00D1600F">
      <w:pPr>
        <w:rPr>
          <w:color w:val="000000" w:themeColor="text1"/>
        </w:rPr>
      </w:pPr>
      <w:r>
        <w:rPr>
          <w:color w:val="000000" w:themeColor="text1"/>
        </w:rPr>
        <w:t>In one experiment, one subject correctly identifies</w:t>
      </w:r>
      <w:r w:rsidR="0044755E">
        <w:rPr>
          <w:color w:val="000000" w:themeColor="text1"/>
        </w:rPr>
        <w:t xml:space="preserve"> 70% of tasted </w:t>
      </w:r>
      <w:del w:id="22" w:author="Amy Savage" w:date="2016-04-26T09:17:00Z">
        <w:r w:rsidR="0044755E" w:rsidDel="00332915">
          <w:rPr>
            <w:color w:val="000000" w:themeColor="text1"/>
          </w:rPr>
          <w:delText>MnMs</w:delText>
        </w:r>
      </w:del>
      <w:ins w:id="23" w:author="Amy Savage" w:date="2016-04-26T09:17:00Z">
        <w:r w:rsidR="00332915">
          <w:rPr>
            <w:color w:val="000000" w:themeColor="text1"/>
          </w:rPr>
          <w:t>M&amp;Ms</w:t>
        </w:r>
      </w:ins>
      <w:r w:rsidR="0044755E">
        <w:rPr>
          <w:color w:val="000000" w:themeColor="text1"/>
        </w:rPr>
        <w:t>.</w:t>
      </w:r>
    </w:p>
    <w:p w14:paraId="0F8A389C" w14:textId="296D3149" w:rsidR="00BA5EEE" w:rsidRDefault="00BA5EEE" w:rsidP="00BA5EEE">
      <w:pPr>
        <w:ind w:left="720"/>
        <w:rPr>
          <w:color w:val="000000" w:themeColor="text1"/>
        </w:rPr>
      </w:pPr>
      <w:r>
        <w:rPr>
          <w:color w:val="000000" w:themeColor="text1"/>
        </w:rPr>
        <w:t>Does this support your alternate hypothesis?</w:t>
      </w:r>
    </w:p>
    <w:p w14:paraId="256FBB8B" w14:textId="3097E6E0" w:rsidR="0044755E" w:rsidRDefault="0044755E" w:rsidP="00BA5EEE">
      <w:pPr>
        <w:ind w:left="720"/>
        <w:rPr>
          <w:color w:val="000000" w:themeColor="text1"/>
        </w:rPr>
      </w:pPr>
      <w:r>
        <w:rPr>
          <w:color w:val="000000" w:themeColor="text1"/>
        </w:rPr>
        <w:t xml:space="preserve"> You decide to repeat the experiment with the same subject again</w:t>
      </w:r>
      <w:r w:rsidR="00BA5EEE">
        <w:rPr>
          <w:color w:val="000000" w:themeColor="text1"/>
        </w:rPr>
        <w:t xml:space="preserve">. Now </w:t>
      </w:r>
      <w:ins w:id="24" w:author="Amy Savage" w:date="2016-04-26T09:17:00Z">
        <w:r w:rsidR="00332915">
          <w:rPr>
            <w:color w:val="000000" w:themeColor="text1"/>
          </w:rPr>
          <w:t>(s)</w:t>
        </w:r>
      </w:ins>
      <w:r w:rsidR="00BA5EEE">
        <w:rPr>
          <w:color w:val="000000" w:themeColor="text1"/>
        </w:rPr>
        <w:t xml:space="preserve">he correctly identifies only 50% of </w:t>
      </w:r>
      <w:del w:id="25" w:author="Amy Savage" w:date="2016-04-26T09:17:00Z">
        <w:r w:rsidR="00BA5EEE" w:rsidDel="00332915">
          <w:rPr>
            <w:color w:val="000000" w:themeColor="text1"/>
          </w:rPr>
          <w:delText>MnMs</w:delText>
        </w:r>
      </w:del>
      <w:ins w:id="26" w:author="Amy Savage" w:date="2016-04-26T09:17:00Z">
        <w:r w:rsidR="00332915">
          <w:rPr>
            <w:color w:val="000000" w:themeColor="text1"/>
          </w:rPr>
          <w:t>M&amp;Ms</w:t>
        </w:r>
      </w:ins>
      <w:r w:rsidR="00BA5EEE">
        <w:rPr>
          <w:color w:val="000000" w:themeColor="text1"/>
        </w:rPr>
        <w:t>? Does this make you more or less confident of your results?</w:t>
      </w:r>
    </w:p>
    <w:p w14:paraId="11D68E76" w14:textId="3B6D254B" w:rsidR="00BA5EEE" w:rsidRDefault="00BA5EEE" w:rsidP="00BA5EEE">
      <w:pPr>
        <w:ind w:left="720"/>
        <w:rPr>
          <w:color w:val="000000" w:themeColor="text1"/>
        </w:rPr>
      </w:pPr>
      <w:r>
        <w:rPr>
          <w:color w:val="000000" w:themeColor="text1"/>
        </w:rPr>
        <w:t xml:space="preserve">Another group in your class now reports that they found that someone in that group correctly identifies 75% of </w:t>
      </w:r>
      <w:del w:id="27" w:author="Amy Savage" w:date="2016-04-26T09:17:00Z">
        <w:r w:rsidDel="00332915">
          <w:rPr>
            <w:color w:val="000000" w:themeColor="text1"/>
          </w:rPr>
          <w:delText>MnMs</w:delText>
        </w:r>
      </w:del>
      <w:ins w:id="28" w:author="Amy Savage" w:date="2016-04-26T09:17:00Z">
        <w:r w:rsidR="00332915">
          <w:rPr>
            <w:color w:val="000000" w:themeColor="text1"/>
          </w:rPr>
          <w:t>M&amp;Ms</w:t>
        </w:r>
      </w:ins>
      <w:r>
        <w:rPr>
          <w:color w:val="000000" w:themeColor="text1"/>
        </w:rPr>
        <w:t>. Does this make you more or less confident of your results?</w:t>
      </w:r>
    </w:p>
    <w:p w14:paraId="08069D40" w14:textId="77777777" w:rsidR="001A5EE7" w:rsidRDefault="001A5EE7" w:rsidP="00D1600F">
      <w:pPr>
        <w:rPr>
          <w:i/>
          <w:color w:val="FF0000"/>
        </w:rPr>
      </w:pPr>
    </w:p>
    <w:p w14:paraId="00CB48B7" w14:textId="77777777" w:rsidR="001A5EE7" w:rsidRDefault="001A5EE7" w:rsidP="00D1600F">
      <w:pPr>
        <w:rPr>
          <w:i/>
          <w:color w:val="FF0000"/>
        </w:rPr>
      </w:pPr>
    </w:p>
    <w:p w14:paraId="11B14B42" w14:textId="77777777" w:rsidR="001A5EE7" w:rsidRDefault="001A5EE7" w:rsidP="00D1600F">
      <w:pPr>
        <w:rPr>
          <w:i/>
          <w:color w:val="FF0000"/>
        </w:rPr>
      </w:pPr>
    </w:p>
    <w:p w14:paraId="38A21C32" w14:textId="57455EEB" w:rsidR="0044755E" w:rsidRDefault="0044755E" w:rsidP="00D1600F">
      <w:pPr>
        <w:rPr>
          <w:color w:val="000000" w:themeColor="text1"/>
        </w:rPr>
      </w:pPr>
      <w:r>
        <w:rPr>
          <w:color w:val="000000" w:themeColor="text1"/>
        </w:rPr>
        <w:t xml:space="preserve">Put all these answers together. What factors determines how much you believe/ are confident that the results from an experiment are </w:t>
      </w:r>
      <w:r w:rsidRPr="0044755E">
        <w:rPr>
          <w:i/>
          <w:color w:val="000000" w:themeColor="text1"/>
        </w:rPr>
        <w:t>real</w:t>
      </w:r>
      <w:r>
        <w:rPr>
          <w:color w:val="000000" w:themeColor="text1"/>
        </w:rPr>
        <w:t xml:space="preserve"> and not simply a fluke? </w:t>
      </w:r>
    </w:p>
    <w:p w14:paraId="59A0CDFC" w14:textId="77777777" w:rsidR="001A5EE7" w:rsidRDefault="001A5EE7" w:rsidP="0044755E">
      <w:pPr>
        <w:rPr>
          <w:i/>
          <w:color w:val="FF0000"/>
        </w:rPr>
      </w:pPr>
    </w:p>
    <w:p w14:paraId="090B2BEE" w14:textId="77777777" w:rsidR="001A5EE7" w:rsidRDefault="001A5EE7" w:rsidP="0044755E">
      <w:pPr>
        <w:rPr>
          <w:i/>
          <w:color w:val="FF0000"/>
        </w:rPr>
      </w:pPr>
    </w:p>
    <w:p w14:paraId="0CA1107F" w14:textId="77777777" w:rsidR="001A5EE7" w:rsidRDefault="001A5EE7" w:rsidP="0044755E">
      <w:pPr>
        <w:rPr>
          <w:i/>
          <w:color w:val="FF0000"/>
        </w:rPr>
      </w:pPr>
    </w:p>
    <w:p w14:paraId="1A02931C" w14:textId="77777777" w:rsidR="001A5EE7" w:rsidRDefault="001A5EE7" w:rsidP="0044755E">
      <w:pPr>
        <w:rPr>
          <w:i/>
          <w:color w:val="FF0000"/>
        </w:rPr>
      </w:pPr>
    </w:p>
    <w:p w14:paraId="6FD24AC6" w14:textId="77777777" w:rsidR="001A5EE7" w:rsidRDefault="001A5EE7" w:rsidP="0044755E">
      <w:pPr>
        <w:rPr>
          <w:i/>
          <w:color w:val="FF0000"/>
        </w:rPr>
      </w:pPr>
    </w:p>
    <w:p w14:paraId="48C440B0" w14:textId="77777777" w:rsidR="00197B8A" w:rsidRDefault="00197B8A" w:rsidP="0044755E">
      <w:pPr>
        <w:rPr>
          <w:b/>
          <w:u w:val="single"/>
        </w:rPr>
      </w:pPr>
      <w:r w:rsidRPr="00197B8A">
        <w:rPr>
          <w:b/>
          <w:u w:val="single"/>
        </w:rPr>
        <w:t xml:space="preserve">Experimental Conditions. </w:t>
      </w:r>
    </w:p>
    <w:p w14:paraId="1BCA5EAC" w14:textId="5F8E4FC5" w:rsidR="00197B8A" w:rsidRDefault="00197B8A" w:rsidP="0044755E">
      <w:r>
        <w:t xml:space="preserve">Many different factors can affect the results of an experiment beyond the hypothesis that the experiment is supposed to test. Therefore, it is important to identify factors that might affect your results, and to plan experimental conditions that minimize these factors. </w:t>
      </w:r>
    </w:p>
    <w:p w14:paraId="51AF35BE" w14:textId="4CBDBAB6" w:rsidR="0044755E" w:rsidRDefault="0044755E" w:rsidP="0044755E">
      <w:r>
        <w:t xml:space="preserve">How many of the </w:t>
      </w:r>
      <w:del w:id="29" w:author="Amy Savage" w:date="2016-04-26T09:18:00Z">
        <w:r w:rsidDel="00332915">
          <w:delText xml:space="preserve">MnMs </w:delText>
        </w:r>
      </w:del>
      <w:ins w:id="30" w:author="Amy Savage" w:date="2016-04-26T09:18:00Z">
        <w:r w:rsidR="00332915">
          <w:t xml:space="preserve">M&amp;Ms </w:t>
        </w:r>
      </w:ins>
      <w:r>
        <w:t>tasted should be brown? How does this change the expected result if the null hypothesis is correct?</w:t>
      </w:r>
    </w:p>
    <w:p w14:paraId="718B7135" w14:textId="77777777" w:rsidR="001A5EE7" w:rsidRDefault="001A5EE7" w:rsidP="00D21ECC">
      <w:pPr>
        <w:rPr>
          <w:i/>
          <w:color w:val="FF0000"/>
        </w:rPr>
      </w:pPr>
    </w:p>
    <w:p w14:paraId="0D82F206" w14:textId="77777777" w:rsidR="001A5EE7" w:rsidRDefault="001A5EE7" w:rsidP="00D21ECC">
      <w:pPr>
        <w:rPr>
          <w:i/>
          <w:color w:val="FF0000"/>
        </w:rPr>
      </w:pPr>
    </w:p>
    <w:p w14:paraId="241ED195" w14:textId="53C06F0E" w:rsidR="00D21ECC" w:rsidRDefault="00D21ECC" w:rsidP="00D21ECC">
      <w:r>
        <w:t xml:space="preserve">In each experiment, only one subject (one of your group-members) should taste the </w:t>
      </w:r>
      <w:del w:id="31" w:author="Amy Savage" w:date="2016-04-26T09:18:00Z">
        <w:r w:rsidDel="00332915">
          <w:delText>MnMs</w:delText>
        </w:r>
      </w:del>
      <w:ins w:id="32" w:author="Amy Savage" w:date="2016-04-26T09:18:00Z">
        <w:r w:rsidR="00332915">
          <w:t>M&amp;Ms</w:t>
        </w:r>
      </w:ins>
      <w:r>
        <w:t xml:space="preserve">, to determine if (s)he can identify the brown </w:t>
      </w:r>
      <w:del w:id="33" w:author="Amy Savage" w:date="2016-04-26T09:18:00Z">
        <w:r w:rsidDel="00332915">
          <w:delText xml:space="preserve">MnMs </w:delText>
        </w:r>
      </w:del>
      <w:ins w:id="34" w:author="Amy Savage" w:date="2016-04-26T09:18:00Z">
        <w:r w:rsidR="00332915">
          <w:t xml:space="preserve">M&amp;Ms </w:t>
        </w:r>
      </w:ins>
      <w:r>
        <w:t xml:space="preserve">correctly. Why not have each and every group member taste </w:t>
      </w:r>
      <w:del w:id="35" w:author="Amy Savage" w:date="2016-04-26T09:18:00Z">
        <w:r w:rsidDel="00332915">
          <w:delText xml:space="preserve">MnMs </w:delText>
        </w:r>
      </w:del>
      <w:ins w:id="36" w:author="Amy Savage" w:date="2016-04-26T09:18:00Z">
        <w:r w:rsidR="00332915">
          <w:t xml:space="preserve">M&amp;Ms </w:t>
        </w:r>
      </w:ins>
      <w:r>
        <w:t xml:space="preserve">and combine into one experiment? </w:t>
      </w:r>
    </w:p>
    <w:p w14:paraId="738B75B7" w14:textId="77777777" w:rsidR="001A5EE7" w:rsidRDefault="001A5EE7" w:rsidP="003C2EB1">
      <w:pPr>
        <w:rPr>
          <w:i/>
          <w:color w:val="FF0000"/>
        </w:rPr>
      </w:pPr>
    </w:p>
    <w:p w14:paraId="482FEDC2" w14:textId="77777777" w:rsidR="001A5EE7" w:rsidRDefault="001A5EE7" w:rsidP="003C2EB1">
      <w:pPr>
        <w:rPr>
          <w:i/>
          <w:color w:val="FF0000"/>
        </w:rPr>
      </w:pPr>
    </w:p>
    <w:p w14:paraId="71C1041D" w14:textId="77777777" w:rsidR="001A5EE7" w:rsidRDefault="001A5EE7" w:rsidP="003C2EB1">
      <w:pPr>
        <w:rPr>
          <w:i/>
          <w:color w:val="FF0000"/>
        </w:rPr>
      </w:pPr>
    </w:p>
    <w:p w14:paraId="14C7C82B" w14:textId="77777777" w:rsidR="001A5EE7" w:rsidRDefault="001A5EE7" w:rsidP="003C2EB1">
      <w:pPr>
        <w:rPr>
          <w:i/>
          <w:color w:val="FF0000"/>
        </w:rPr>
      </w:pPr>
    </w:p>
    <w:p w14:paraId="4A90E3DE" w14:textId="0E291111" w:rsidR="003C2EB1" w:rsidRDefault="003C2EB1" w:rsidP="003C2EB1">
      <w:r>
        <w:t xml:space="preserve">Should the non-brown </w:t>
      </w:r>
      <w:del w:id="37" w:author="Amy Savage" w:date="2016-04-26T09:18:00Z">
        <w:r w:rsidDel="00332915">
          <w:delText xml:space="preserve">MnMs </w:delText>
        </w:r>
      </w:del>
      <w:ins w:id="38" w:author="Amy Savage" w:date="2016-04-26T09:18:00Z">
        <w:r w:rsidR="00332915">
          <w:t xml:space="preserve">M&amp;Ms </w:t>
        </w:r>
      </w:ins>
      <w:r>
        <w:t>all be one color? Why or why not?</w:t>
      </w:r>
    </w:p>
    <w:p w14:paraId="4F56E85F" w14:textId="77777777" w:rsidR="001A5EE7" w:rsidRDefault="001A5EE7" w:rsidP="00D1600F">
      <w:pPr>
        <w:rPr>
          <w:i/>
          <w:color w:val="FF0000"/>
        </w:rPr>
      </w:pPr>
    </w:p>
    <w:p w14:paraId="541D5AAE" w14:textId="77777777" w:rsidR="001A5EE7" w:rsidRDefault="001A5EE7" w:rsidP="00D1600F">
      <w:pPr>
        <w:rPr>
          <w:i/>
          <w:color w:val="FF0000"/>
        </w:rPr>
      </w:pPr>
    </w:p>
    <w:p w14:paraId="052C9AB5" w14:textId="77777777" w:rsidR="001A5EE7" w:rsidRDefault="001A5EE7" w:rsidP="00D1600F"/>
    <w:p w14:paraId="3B16AD35" w14:textId="0EDBAF56" w:rsidR="00D1600F" w:rsidRDefault="00D1600F" w:rsidP="00D1600F">
      <w:r>
        <w:t>Should the subject (taster of the chocolate) be able to see or be told what color the M</w:t>
      </w:r>
      <w:del w:id="39" w:author="Amy Savage" w:date="2016-04-26T09:18:00Z">
        <w:r w:rsidDel="00332915">
          <w:delText>&amp;</w:delText>
        </w:r>
      </w:del>
      <w:ins w:id="40" w:author="Amy Savage" w:date="2016-04-26T09:18:00Z">
        <w:r w:rsidR="00332915">
          <w:t>&amp;</w:t>
        </w:r>
      </w:ins>
      <w:r>
        <w:t>M is?</w:t>
      </w:r>
      <w:r w:rsidR="00035645">
        <w:t xml:space="preserve"> </w:t>
      </w:r>
    </w:p>
    <w:p w14:paraId="1B37CEE6" w14:textId="77777777" w:rsidR="001A5EE7" w:rsidRDefault="001A5EE7" w:rsidP="00D1600F">
      <w:pPr>
        <w:rPr>
          <w:i/>
          <w:color w:val="FF0000"/>
        </w:rPr>
      </w:pPr>
    </w:p>
    <w:p w14:paraId="6D239777" w14:textId="77777777" w:rsidR="001A5EE7" w:rsidRDefault="001A5EE7" w:rsidP="00D1600F"/>
    <w:p w14:paraId="6FFF95C7" w14:textId="2BC0314D" w:rsidR="00035645" w:rsidRDefault="00035645" w:rsidP="00D1600F">
      <w:r>
        <w:t xml:space="preserve">Should the person who gives the </w:t>
      </w:r>
      <w:del w:id="41" w:author="Amy Savage" w:date="2016-04-26T09:18:00Z">
        <w:r w:rsidDel="00332915">
          <w:delText xml:space="preserve">MnM </w:delText>
        </w:r>
      </w:del>
      <w:ins w:id="42" w:author="Amy Savage" w:date="2016-04-26T09:18:00Z">
        <w:r w:rsidR="00332915">
          <w:t xml:space="preserve">M&amp;M </w:t>
        </w:r>
      </w:ins>
      <w:r>
        <w:t xml:space="preserve">to the subject be able to see what color the </w:t>
      </w:r>
      <w:del w:id="43" w:author="Amy Savage" w:date="2016-04-26T09:18:00Z">
        <w:r w:rsidDel="00332915">
          <w:delText xml:space="preserve">MnM </w:delText>
        </w:r>
      </w:del>
      <w:ins w:id="44" w:author="Amy Savage" w:date="2016-04-26T09:18:00Z">
        <w:r w:rsidR="00332915">
          <w:t xml:space="preserve">M&amp;M </w:t>
        </w:r>
      </w:ins>
      <w:r>
        <w:t>is? Why?</w:t>
      </w:r>
    </w:p>
    <w:p w14:paraId="4709096C" w14:textId="77777777" w:rsidR="001A5EE7" w:rsidRDefault="001A5EE7" w:rsidP="00D1600F"/>
    <w:p w14:paraId="40BB5318" w14:textId="77777777" w:rsidR="001A5EE7" w:rsidRDefault="001A5EE7" w:rsidP="00D1600F"/>
    <w:p w14:paraId="6D6F97E8" w14:textId="77777777" w:rsidR="001A5EE7" w:rsidRDefault="001A5EE7" w:rsidP="00D1600F"/>
    <w:p w14:paraId="3B21F718" w14:textId="0A79F82E" w:rsidR="00D1600F" w:rsidRPr="00190D7D" w:rsidRDefault="00D1600F" w:rsidP="00D1600F">
      <w:pPr>
        <w:rPr>
          <w:i/>
          <w:color w:val="FF0000"/>
        </w:rPr>
      </w:pPr>
      <w:r>
        <w:t>Should the subject first be tra</w:t>
      </w:r>
      <w:r w:rsidR="00190D7D">
        <w:t>ined (i.e., allowed to eat a</w:t>
      </w:r>
      <w:r>
        <w:t xml:space="preserve"> numbe</w:t>
      </w:r>
      <w:r w:rsidR="00190D7D">
        <w:t xml:space="preserve">r of brown and non-brown </w:t>
      </w:r>
      <w:del w:id="45" w:author="Amy Savage" w:date="2016-04-26T09:18:00Z">
        <w:r w:rsidR="00190D7D" w:rsidDel="00332915">
          <w:delText xml:space="preserve">MnMs </w:delText>
        </w:r>
      </w:del>
      <w:ins w:id="46" w:author="Amy Savage" w:date="2016-04-26T09:18:00Z">
        <w:r w:rsidR="00332915">
          <w:t xml:space="preserve">M&amp;Ms </w:t>
        </w:r>
      </w:ins>
      <w:r w:rsidR="00190D7D">
        <w:t>such</w:t>
      </w:r>
      <w:r>
        <w:t xml:space="preserve"> that the subject knows what they taste like. How many of each </w:t>
      </w:r>
      <w:del w:id="47" w:author="Amy Savage" w:date="2016-04-26T09:19:00Z">
        <w:r w:rsidDel="00332915">
          <w:delText xml:space="preserve">MnM </w:delText>
        </w:r>
      </w:del>
      <w:ins w:id="48" w:author="Amy Savage" w:date="2016-04-26T09:19:00Z">
        <w:r w:rsidR="00332915">
          <w:t xml:space="preserve">M&amp;M </w:t>
        </w:r>
      </w:ins>
      <w:r>
        <w:t xml:space="preserve">should be allowed during training?) </w:t>
      </w:r>
    </w:p>
    <w:p w14:paraId="0976978F" w14:textId="77777777" w:rsidR="001A5EE7" w:rsidRDefault="001A5EE7" w:rsidP="00BA5EEE">
      <w:pPr>
        <w:rPr>
          <w:i/>
          <w:color w:val="FF0000"/>
        </w:rPr>
      </w:pPr>
    </w:p>
    <w:p w14:paraId="25A10F02" w14:textId="77777777" w:rsidR="001A5EE7" w:rsidRDefault="001A5EE7" w:rsidP="00BA5EEE">
      <w:pPr>
        <w:rPr>
          <w:i/>
          <w:color w:val="FF0000"/>
        </w:rPr>
      </w:pPr>
    </w:p>
    <w:p w14:paraId="2EC99333" w14:textId="77777777" w:rsidR="001A5EE7" w:rsidRDefault="001A5EE7" w:rsidP="00BA5EEE">
      <w:pPr>
        <w:rPr>
          <w:i/>
          <w:color w:val="FF0000"/>
        </w:rPr>
      </w:pPr>
    </w:p>
    <w:p w14:paraId="643CEC00" w14:textId="78A4D567" w:rsidR="00BA5EEE" w:rsidRDefault="00197B8A" w:rsidP="00BA5EEE">
      <w:r>
        <w:t xml:space="preserve">In a question above, we said that there will be greater confidence of results if the subject tastes more </w:t>
      </w:r>
      <w:del w:id="49" w:author="Amy Savage" w:date="2016-04-26T09:19:00Z">
        <w:r w:rsidDel="00332915">
          <w:delText>MnMs</w:delText>
        </w:r>
      </w:del>
      <w:ins w:id="50" w:author="Amy Savage" w:date="2016-04-26T09:19:00Z">
        <w:r w:rsidR="00332915">
          <w:t>M&amp;Ms</w:t>
        </w:r>
      </w:ins>
      <w:r>
        <w:t xml:space="preserve">. </w:t>
      </w:r>
      <w:r w:rsidR="00BA5EEE">
        <w:t xml:space="preserve">What is the limiting factor for the number of </w:t>
      </w:r>
      <w:del w:id="51" w:author="Amy Savage" w:date="2016-04-26T09:19:00Z">
        <w:r w:rsidR="00BA5EEE" w:rsidDel="00332915">
          <w:delText xml:space="preserve">MnMs </w:delText>
        </w:r>
      </w:del>
      <w:ins w:id="52" w:author="Amy Savage" w:date="2016-04-26T09:19:00Z">
        <w:r w:rsidR="00332915">
          <w:t xml:space="preserve">M&amp;Ms </w:t>
        </w:r>
      </w:ins>
      <w:r w:rsidR="00BA5EEE">
        <w:t>tasted by each subject?</w:t>
      </w:r>
    </w:p>
    <w:p w14:paraId="0819E398" w14:textId="334C0404" w:rsidR="00BA5EEE" w:rsidRDefault="001A5EE7" w:rsidP="00035645">
      <w:pPr>
        <w:rPr>
          <w:i/>
          <w:color w:val="FF0000"/>
        </w:rPr>
      </w:pPr>
      <w:r>
        <w:rPr>
          <w:i/>
          <w:color w:val="FF0000"/>
        </w:rPr>
        <w:br/>
      </w:r>
    </w:p>
    <w:p w14:paraId="0620CC58" w14:textId="77777777" w:rsidR="001A5EE7" w:rsidRDefault="001A5EE7" w:rsidP="00035645"/>
    <w:p w14:paraId="2879D284" w14:textId="77777777" w:rsidR="0080755B" w:rsidRDefault="00035645" w:rsidP="00035645">
      <w:r>
        <w:t xml:space="preserve">Write your protocol below. Record your experimental results as well. </w:t>
      </w:r>
      <w:r w:rsidR="0080755B">
        <w:t xml:space="preserve"> </w:t>
      </w:r>
    </w:p>
    <w:p w14:paraId="648DDE4E" w14:textId="77777777" w:rsidR="00035645" w:rsidRDefault="00035645" w:rsidP="00035645"/>
    <w:p w14:paraId="319633B3" w14:textId="77777777" w:rsidR="00035645" w:rsidRDefault="00035645" w:rsidP="00035645"/>
    <w:p w14:paraId="6A4A19F0" w14:textId="77777777" w:rsidR="00035645" w:rsidRDefault="00035645" w:rsidP="00035645"/>
    <w:p w14:paraId="37D20A11" w14:textId="77777777" w:rsidR="00035645" w:rsidRDefault="00035645" w:rsidP="00035645"/>
    <w:p w14:paraId="0FD90E03" w14:textId="77777777" w:rsidR="00035645" w:rsidRDefault="00035645" w:rsidP="00035645"/>
    <w:p w14:paraId="14FB48C8" w14:textId="77777777" w:rsidR="00035645" w:rsidRDefault="00035645" w:rsidP="00035645"/>
    <w:p w14:paraId="0723E345" w14:textId="77777777" w:rsidR="00035645" w:rsidRDefault="00035645" w:rsidP="00035645"/>
    <w:p w14:paraId="06D293E7" w14:textId="77777777" w:rsidR="00035645" w:rsidRDefault="00035645" w:rsidP="00035645"/>
    <w:p w14:paraId="5780C37B" w14:textId="77777777" w:rsidR="00035645" w:rsidRDefault="00035645" w:rsidP="00035645">
      <w:r>
        <w:t>Result:</w:t>
      </w:r>
    </w:p>
    <w:p w14:paraId="01D8393A" w14:textId="77777777" w:rsidR="00035645" w:rsidRDefault="00035645" w:rsidP="00035645"/>
    <w:p w14:paraId="5F181CFE" w14:textId="77777777" w:rsidR="00035645" w:rsidRDefault="00035645" w:rsidP="00035645"/>
    <w:p w14:paraId="3B1D1B96" w14:textId="77777777" w:rsidR="00035645" w:rsidRDefault="00035645" w:rsidP="00035645"/>
    <w:p w14:paraId="66B815C4" w14:textId="77777777" w:rsidR="00035645" w:rsidRDefault="00035645" w:rsidP="00035645"/>
    <w:p w14:paraId="3F27FCF6" w14:textId="77777777" w:rsidR="00035645" w:rsidRDefault="00035645" w:rsidP="00035645"/>
    <w:p w14:paraId="7C202D66" w14:textId="77777777" w:rsidR="00035645" w:rsidRDefault="00035645" w:rsidP="00035645"/>
    <w:p w14:paraId="797A9F8E" w14:textId="77777777" w:rsidR="00035645" w:rsidRDefault="00035645" w:rsidP="00035645"/>
    <w:p w14:paraId="70481460" w14:textId="6BA56FDB" w:rsidR="00035645" w:rsidRDefault="00035645" w:rsidP="00035645">
      <w:r>
        <w:t xml:space="preserve">Percentage of correct identification of color of </w:t>
      </w:r>
      <w:del w:id="53" w:author="Amy Savage" w:date="2016-04-26T09:19:00Z">
        <w:r w:rsidDel="00332915">
          <w:delText>MnMs</w:delText>
        </w:r>
      </w:del>
      <w:ins w:id="54" w:author="Amy Savage" w:date="2016-04-26T09:19:00Z">
        <w:r w:rsidR="00332915">
          <w:t>M&amp;Ms</w:t>
        </w:r>
      </w:ins>
      <w:r>
        <w:t>:</w:t>
      </w:r>
    </w:p>
    <w:p w14:paraId="1842A894" w14:textId="77777777" w:rsidR="00C72185" w:rsidRDefault="00C72185" w:rsidP="00035645"/>
    <w:p w14:paraId="5049F96D" w14:textId="77777777" w:rsidR="00C72185" w:rsidRDefault="00C72185" w:rsidP="00035645">
      <w:r>
        <w:t>Conclusion:</w:t>
      </w:r>
    </w:p>
    <w:p w14:paraId="40F2A543" w14:textId="77777777" w:rsidR="00C72185" w:rsidRDefault="00C72185" w:rsidP="00035645"/>
    <w:p w14:paraId="1454E59D" w14:textId="77777777" w:rsidR="00C72185" w:rsidRDefault="00C72185" w:rsidP="00035645"/>
    <w:p w14:paraId="17F96405" w14:textId="77777777" w:rsidR="00C72185" w:rsidRDefault="00C72185" w:rsidP="00035645"/>
    <w:p w14:paraId="557EDF31" w14:textId="77777777" w:rsidR="00C72185" w:rsidRDefault="00C72185" w:rsidP="00035645"/>
    <w:p w14:paraId="7F4550A9" w14:textId="77777777" w:rsidR="00C72185" w:rsidRDefault="00C72185" w:rsidP="00035645"/>
    <w:p w14:paraId="213458E2" w14:textId="77777777" w:rsidR="00C72185" w:rsidRDefault="00C72185" w:rsidP="00035645"/>
    <w:p w14:paraId="7042A8BF" w14:textId="0642E233" w:rsidR="00C72185" w:rsidRDefault="00C72185" w:rsidP="00035645"/>
    <w:sectPr w:rsidR="00C72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0E3732"/>
    <w:multiLevelType w:val="hybridMultilevel"/>
    <w:tmpl w:val="65222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revisionView w:markup="0"/>
  <w:doNotTrackMov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55B"/>
    <w:rsid w:val="00035645"/>
    <w:rsid w:val="0016283F"/>
    <w:rsid w:val="001742EA"/>
    <w:rsid w:val="00190D7D"/>
    <w:rsid w:val="00197B8A"/>
    <w:rsid w:val="001A5EE7"/>
    <w:rsid w:val="00234A52"/>
    <w:rsid w:val="002639BF"/>
    <w:rsid w:val="002C5B8B"/>
    <w:rsid w:val="003154EC"/>
    <w:rsid w:val="00332915"/>
    <w:rsid w:val="00376CCC"/>
    <w:rsid w:val="003C2EB1"/>
    <w:rsid w:val="0044755E"/>
    <w:rsid w:val="004F1D5E"/>
    <w:rsid w:val="00505000"/>
    <w:rsid w:val="0080755B"/>
    <w:rsid w:val="00AD64DB"/>
    <w:rsid w:val="00B6047D"/>
    <w:rsid w:val="00B91F68"/>
    <w:rsid w:val="00BA5EEE"/>
    <w:rsid w:val="00C679E2"/>
    <w:rsid w:val="00C72185"/>
    <w:rsid w:val="00CE0043"/>
    <w:rsid w:val="00D1600F"/>
    <w:rsid w:val="00D21ECC"/>
    <w:rsid w:val="00E26419"/>
    <w:rsid w:val="00EE77DA"/>
    <w:rsid w:val="00F913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7CE8B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55B"/>
    <w:pPr>
      <w:ind w:left="720"/>
      <w:contextualSpacing/>
    </w:pPr>
  </w:style>
  <w:style w:type="paragraph" w:styleId="BalloonText">
    <w:name w:val="Balloon Text"/>
    <w:basedOn w:val="Normal"/>
    <w:link w:val="BalloonTextChar"/>
    <w:uiPriority w:val="99"/>
    <w:semiHidden/>
    <w:unhideWhenUsed/>
    <w:rsid w:val="0033291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3291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670</Words>
  <Characters>3825</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Chan,Mun Chun</dc:creator>
  <cp:keywords/>
  <dc:description/>
  <cp:lastModifiedBy>MC Chan</cp:lastModifiedBy>
  <cp:revision>3</cp:revision>
  <dcterms:created xsi:type="dcterms:W3CDTF">2016-04-26T13:20:00Z</dcterms:created>
  <dcterms:modified xsi:type="dcterms:W3CDTF">2016-06-27T23:36:00Z</dcterms:modified>
</cp:coreProperties>
</file>