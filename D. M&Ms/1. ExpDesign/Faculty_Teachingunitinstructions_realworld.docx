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F91CA3" w14:paraId="01D36C91" w14:textId="77777777" w:rsidTr="00BD6857">
        <w:tc>
          <w:tcPr>
            <w:tcW w:w="8856" w:type="dxa"/>
          </w:tcPr>
          <w:p w14:paraId="33DEB506" w14:textId="3717A208" w:rsidR="00F91CA3" w:rsidRPr="00697771" w:rsidRDefault="00F91CA3" w:rsidP="003A7C87">
            <w:pPr>
              <w:rPr>
                <w:b/>
              </w:rPr>
            </w:pPr>
            <w:r w:rsidRPr="00697771">
              <w:rPr>
                <w:b/>
              </w:rPr>
              <w:t>Title</w:t>
            </w:r>
            <w:r>
              <w:rPr>
                <w:b/>
              </w:rPr>
              <w:t xml:space="preserve">: </w:t>
            </w:r>
            <w:r w:rsidR="003A7C87">
              <w:rPr>
                <w:b/>
              </w:rPr>
              <w:t xml:space="preserve">Experimental Design and Hypothesis Testing in the Real world. </w:t>
            </w:r>
          </w:p>
        </w:tc>
      </w:tr>
      <w:tr w:rsidR="00F91CA3" w14:paraId="0E6F8E49" w14:textId="77777777" w:rsidTr="00BD6857">
        <w:tc>
          <w:tcPr>
            <w:tcW w:w="8856" w:type="dxa"/>
          </w:tcPr>
          <w:p w14:paraId="26F8B1CC" w14:textId="21ED6EEE" w:rsidR="00F91CA3" w:rsidRDefault="00F91CA3" w:rsidP="00F91CA3">
            <w:r>
              <w:rPr>
                <w:b/>
              </w:rPr>
              <w:t>Learning goals</w:t>
            </w:r>
            <w:r>
              <w:t xml:space="preserve">: </w:t>
            </w:r>
          </w:p>
          <w:p w14:paraId="130B314E" w14:textId="5740239D" w:rsidR="00634F85" w:rsidRDefault="00634F85" w:rsidP="00BD6857">
            <w:pPr>
              <w:pStyle w:val="ListParagraph"/>
              <w:numPr>
                <w:ilvl w:val="0"/>
                <w:numId w:val="3"/>
              </w:numPr>
            </w:pPr>
            <w:r>
              <w:t xml:space="preserve">Incorporate new information into </w:t>
            </w:r>
            <w:ins w:id="0" w:author="Amy Savage" w:date="2016-04-26T10:11:00Z">
              <w:r w:rsidR="008E096F">
                <w:t xml:space="preserve">an existing </w:t>
              </w:r>
            </w:ins>
            <w:r>
              <w:t>experimental hypothesis</w:t>
            </w:r>
            <w:r w:rsidR="003A7C87">
              <w:t>.</w:t>
            </w:r>
          </w:p>
          <w:p w14:paraId="13C74682" w14:textId="5B3144E2" w:rsidR="003A7C87" w:rsidRDefault="00634F85" w:rsidP="00BD6857">
            <w:pPr>
              <w:pStyle w:val="ListParagraph"/>
              <w:numPr>
                <w:ilvl w:val="0"/>
                <w:numId w:val="3"/>
              </w:numPr>
            </w:pPr>
            <w:r>
              <w:t>Understand the role of limited available resources (including time, money, and technology) in experimental design and scientific work.</w:t>
            </w:r>
            <w:r w:rsidR="003A7C87">
              <w:t xml:space="preserve"> </w:t>
            </w:r>
          </w:p>
          <w:p w14:paraId="0C2C7E14" w14:textId="558461CC" w:rsidR="00BD6857" w:rsidRDefault="002B0B74" w:rsidP="00BD6857">
            <w:pPr>
              <w:pStyle w:val="ListParagraph"/>
              <w:numPr>
                <w:ilvl w:val="0"/>
                <w:numId w:val="3"/>
              </w:numPr>
            </w:pPr>
            <w:r>
              <w:t xml:space="preserve">Recognizing that part of the scientific process involves challenging past experimental results and retesting hypothesis with </w:t>
            </w:r>
            <w:r w:rsidR="00634F85">
              <w:t xml:space="preserve">advancement in technology, resources and knowledge. </w:t>
            </w:r>
          </w:p>
          <w:p w14:paraId="43E04979" w14:textId="6A951FFC" w:rsidR="00634F85" w:rsidRDefault="00634F85" w:rsidP="003D4CC3">
            <w:pPr>
              <w:pStyle w:val="ListParagraph"/>
              <w:numPr>
                <w:ilvl w:val="0"/>
                <w:numId w:val="3"/>
              </w:numPr>
            </w:pPr>
            <w:r>
              <w:t>Evaluate Scientific Claim not as absolute truth, but as current best understanding b</w:t>
            </w:r>
            <w:r w:rsidR="003D4CC3">
              <w:t xml:space="preserve">ased on available information.  </w:t>
            </w:r>
          </w:p>
        </w:tc>
      </w:tr>
      <w:tr w:rsidR="00F91CA3" w14:paraId="5BBB0D06" w14:textId="77777777" w:rsidTr="00BD6857">
        <w:tc>
          <w:tcPr>
            <w:tcW w:w="8856" w:type="dxa"/>
          </w:tcPr>
          <w:p w14:paraId="68B24C80" w14:textId="46AD8F5B" w:rsidR="00F91CA3" w:rsidRDefault="00F91CA3" w:rsidP="00BD6857">
            <w:r>
              <w:rPr>
                <w:b/>
              </w:rPr>
              <w:t>Instructions for the faculty</w:t>
            </w:r>
            <w:r>
              <w:t xml:space="preserve">: </w:t>
            </w:r>
          </w:p>
          <w:p w14:paraId="11C6366C" w14:textId="77777777" w:rsidR="00C71252" w:rsidRDefault="00C71252" w:rsidP="00BD6857"/>
          <w:p w14:paraId="594714D3" w14:textId="6D60A088" w:rsidR="000F10B2" w:rsidRDefault="007F66FF" w:rsidP="00BD6857">
            <w:r w:rsidRPr="007F66FF">
              <w:rPr>
                <w:b/>
              </w:rPr>
              <w:t xml:space="preserve">Buying Candy: </w:t>
            </w:r>
            <w:r w:rsidR="003D4CC3">
              <w:t xml:space="preserve"> This unit requires the use of a limited resource, in this case natural-colored candy-coated chocolate (as opposed to </w:t>
            </w:r>
            <w:bookmarkStart w:id="1" w:name="_GoBack"/>
            <w:del w:id="2" w:author="Amy Savage" w:date="2016-04-26T10:11:00Z">
              <w:r w:rsidR="003D4CC3" w:rsidDel="008E096F">
                <w:delText>MnMs</w:delText>
              </w:r>
            </w:del>
            <w:bookmarkEnd w:id="1"/>
            <w:ins w:id="3" w:author="Amy Savage" w:date="2016-04-26T10:11:00Z">
              <w:r w:rsidR="008E096F">
                <w:t>M&amp;Ms</w:t>
              </w:r>
            </w:ins>
            <w:r w:rsidR="003D4CC3">
              <w:t xml:space="preserve">, which are artificially flavored). </w:t>
            </w:r>
            <w:r w:rsidR="000F10B2">
              <w:t>There are a few available ways to get this resource, but it is best to plan ahead.</w:t>
            </w:r>
            <w:r>
              <w:t xml:space="preserve"> In all cases, buy only one bag or two (total of about 100-200 candy, (7ounces=210 candy)</w:t>
            </w:r>
          </w:p>
          <w:p w14:paraId="139894B7" w14:textId="77777777" w:rsidR="000F10B2" w:rsidRDefault="000F10B2" w:rsidP="00BD6857"/>
          <w:p w14:paraId="14CBA8E6" w14:textId="528F47BC" w:rsidR="007F66FF" w:rsidRDefault="000F10B2" w:rsidP="007F66FF">
            <w:proofErr w:type="spellStart"/>
            <w:r>
              <w:t>Sunspire</w:t>
            </w:r>
            <w:proofErr w:type="spellEnd"/>
            <w:r>
              <w:t xml:space="preserve"> </w:t>
            </w:r>
            <w:proofErr w:type="spellStart"/>
            <w:r>
              <w:t>Sundrops</w:t>
            </w:r>
            <w:proofErr w:type="spellEnd"/>
            <w:r>
              <w:t xml:space="preserve"> is a natural color alternative to </w:t>
            </w:r>
            <w:del w:id="4" w:author="Amy Savage" w:date="2016-04-26T10:11:00Z">
              <w:r w:rsidDel="008E096F">
                <w:delText>MnMs</w:delText>
              </w:r>
            </w:del>
            <w:ins w:id="5" w:author="Amy Savage" w:date="2016-04-26T10:11:00Z">
              <w:r w:rsidR="008E096F">
                <w:t>M&amp;Ms</w:t>
              </w:r>
            </w:ins>
            <w:r>
              <w:t xml:space="preserve">, and can be found in a few stores about 5-8 miles </w:t>
            </w:r>
            <w:r w:rsidR="007F66FF">
              <w:t xml:space="preserve">away from Annandale-on-Hudson. </w:t>
            </w:r>
            <w:hyperlink r:id="rId5" w:history="1">
              <w:r w:rsidR="007F66FF" w:rsidRPr="0012472B">
                <w:rPr>
                  <w:rStyle w:val="Hyperlink"/>
                </w:rPr>
                <w:t>http://www.sunspire.com/find-a-store</w:t>
              </w:r>
            </w:hyperlink>
          </w:p>
          <w:p w14:paraId="09ACD450" w14:textId="77777777" w:rsidR="007F66FF" w:rsidRDefault="007F66FF" w:rsidP="00BD6857"/>
          <w:p w14:paraId="5628CFD4" w14:textId="3CA2C6CC" w:rsidR="00C71252" w:rsidRDefault="000F10B2" w:rsidP="00BD6857">
            <w:r>
              <w:t xml:space="preserve">If available, you can find </w:t>
            </w:r>
            <w:proofErr w:type="spellStart"/>
            <w:r>
              <w:t>Smarties</w:t>
            </w:r>
            <w:proofErr w:type="spellEnd"/>
            <w:r>
              <w:t xml:space="preserve">, a European form of </w:t>
            </w:r>
            <w:del w:id="6" w:author="Amy Savage" w:date="2016-04-26T10:12:00Z">
              <w:r w:rsidDel="008E096F">
                <w:delText>MnM</w:delText>
              </w:r>
            </w:del>
            <w:ins w:id="7" w:author="Amy Savage" w:date="2016-04-26T10:12:00Z">
              <w:r w:rsidR="008E096F">
                <w:t>M&amp;M</w:t>
              </w:r>
            </w:ins>
            <w:r>
              <w:t>, from Amazon</w:t>
            </w:r>
            <w:r w:rsidR="007F66FF">
              <w:t xml:space="preserve"> or in many city grocery stores with imported candy. You will need 3 tubes of 38g. However, you can’t get it from Amazon directly, because…</w:t>
            </w:r>
          </w:p>
          <w:p w14:paraId="5B77CCEF" w14:textId="612E4DF5" w:rsidR="000F10B2" w:rsidRDefault="00244DA8" w:rsidP="00BD6857">
            <w:hyperlink r:id="rId6" w:history="1">
              <w:r w:rsidR="0012472B" w:rsidRPr="0012472B">
                <w:rPr>
                  <w:rStyle w:val="Hyperlink"/>
                </w:rPr>
                <w:t>https://www.techdirt.com/articles/20100609/0126569748.shtml</w:t>
              </w:r>
            </w:hyperlink>
          </w:p>
          <w:p w14:paraId="487198C1" w14:textId="77777777" w:rsidR="0012472B" w:rsidRDefault="0012472B" w:rsidP="00BD6857"/>
          <w:p w14:paraId="7FA6FDAA" w14:textId="5CC4C3E7" w:rsidR="000F10B2" w:rsidRDefault="000F10B2" w:rsidP="00BD6857">
            <w:r>
              <w:t xml:space="preserve">Alternatively, there is Unreal Candy, which is distributed in some CVS’, Whole Foods or online. </w:t>
            </w:r>
            <w:hyperlink r:id="rId7" w:history="1">
              <w:r w:rsidRPr="003A02CF">
                <w:rPr>
                  <w:rStyle w:val="Hyperlink"/>
                </w:rPr>
                <w:t>http://getunreal.com/products/candy-coated-milk-chocolates</w:t>
              </w:r>
            </w:hyperlink>
            <w:r>
              <w:t xml:space="preserve"> Find a store here. </w:t>
            </w:r>
            <w:hyperlink r:id="rId8" w:history="1">
              <w:r w:rsidR="0012472B" w:rsidRPr="0012472B">
                <w:rPr>
                  <w:rStyle w:val="Hyperlink"/>
                </w:rPr>
                <w:t>http://getunreal.com/pages/store-locator</w:t>
              </w:r>
            </w:hyperlink>
          </w:p>
          <w:p w14:paraId="039C58BA" w14:textId="77777777" w:rsidR="0012472B" w:rsidRDefault="0012472B" w:rsidP="00BD6857"/>
          <w:p w14:paraId="3C773BAF" w14:textId="3A6D1FE4" w:rsidR="00E90011" w:rsidRDefault="00E266A1" w:rsidP="00F91CA3">
            <w:r>
              <w:t>This is</w:t>
            </w:r>
            <w:r w:rsidR="003D4CC3">
              <w:t xml:space="preserve"> a</w:t>
            </w:r>
            <w:r>
              <w:t xml:space="preserve"> teaching subunit of t</w:t>
            </w:r>
            <w:r w:rsidR="00BD6857">
              <w:t xml:space="preserve">he </w:t>
            </w:r>
            <w:r w:rsidR="00BD6857" w:rsidRPr="00E266A1">
              <w:rPr>
                <w:b/>
              </w:rPr>
              <w:t xml:space="preserve">Van Halen and Brown </w:t>
            </w:r>
            <w:del w:id="8" w:author="Amy Savage" w:date="2016-04-26T10:12:00Z">
              <w:r w:rsidR="00BD6857" w:rsidRPr="00E266A1" w:rsidDel="008E096F">
                <w:rPr>
                  <w:b/>
                </w:rPr>
                <w:delText>MnMs</w:delText>
              </w:r>
              <w:r w:rsidR="00BD6857" w:rsidDel="008E096F">
                <w:delText xml:space="preserve"> </w:delText>
              </w:r>
            </w:del>
            <w:ins w:id="9" w:author="Amy Savage" w:date="2016-04-26T10:12:00Z">
              <w:r w:rsidR="008E096F" w:rsidRPr="00E266A1">
                <w:rPr>
                  <w:b/>
                </w:rPr>
                <w:t>M</w:t>
              </w:r>
              <w:r w:rsidR="008E096F">
                <w:rPr>
                  <w:b/>
                </w:rPr>
                <w:t>&amp;</w:t>
              </w:r>
              <w:r w:rsidR="008E096F" w:rsidRPr="00E266A1">
                <w:rPr>
                  <w:b/>
                </w:rPr>
                <w:t>Ms</w:t>
              </w:r>
              <w:r w:rsidR="008E096F">
                <w:t xml:space="preserve"> </w:t>
              </w:r>
            </w:ins>
            <w:r w:rsidR="00BD6857">
              <w:t>teach</w:t>
            </w:r>
            <w:ins w:id="10" w:author="Amy Savage" w:date="2016-04-26T10:12:00Z">
              <w:r w:rsidR="008E096F">
                <w:t>able</w:t>
              </w:r>
            </w:ins>
            <w:del w:id="11" w:author="Amy Savage" w:date="2016-04-26T10:12:00Z">
              <w:r w:rsidR="00BD6857" w:rsidDel="008E096F">
                <w:delText>ing</w:delText>
              </w:r>
            </w:del>
            <w:r w:rsidR="00BD6857">
              <w:t xml:space="preserve"> unit. In the base teach</w:t>
            </w:r>
            <w:ins w:id="12" w:author="Amy Savage" w:date="2016-04-26T10:12:00Z">
              <w:r w:rsidR="008E096F">
                <w:t>able</w:t>
              </w:r>
            </w:ins>
            <w:del w:id="13" w:author="Amy Savage" w:date="2016-04-26T10:12:00Z">
              <w:r w:rsidR="00BD6857" w:rsidDel="008E096F">
                <w:delText>ing</w:delText>
              </w:r>
            </w:del>
            <w:r w:rsidR="00BD6857">
              <w:t xml:space="preserve"> unit, </w:t>
            </w:r>
            <w:r w:rsidR="003D4CC3">
              <w:t>students were encouraged to design an</w:t>
            </w:r>
            <w:r w:rsidR="007F66FF">
              <w:t xml:space="preserve">d conduct an experiment </w:t>
            </w:r>
            <w:r w:rsidR="003D4CC3">
              <w:t>and interpret the results.</w:t>
            </w:r>
            <w:r w:rsidR="007F66FF">
              <w:t xml:space="preserve"> Here, we expand</w:t>
            </w:r>
            <w:r w:rsidR="003D4CC3">
              <w:t xml:space="preserve"> this example, </w:t>
            </w:r>
            <w:r w:rsidR="007F66FF">
              <w:t>incorporating</w:t>
            </w:r>
            <w:r w:rsidR="00B24A1E">
              <w:t xml:space="preserve"> aspects of Research that Scientists have to take into account in the real world. This teaching unit also shows through both literature review and practice, how Scientific Progress occurs with advancing understanding and technology. </w:t>
            </w:r>
          </w:p>
          <w:p w14:paraId="6C3C50D5" w14:textId="77777777" w:rsidR="00B24A1E" w:rsidRDefault="00B24A1E" w:rsidP="000E5CE0"/>
          <w:p w14:paraId="60F5F4FC" w14:textId="535C2C2F" w:rsidR="00B24A1E" w:rsidRDefault="00B24A1E" w:rsidP="000E5CE0">
            <w:r>
              <w:t>This module can lead to further anal</w:t>
            </w:r>
            <w:r w:rsidR="009D3407">
              <w:t xml:space="preserve">ysis of review papers in different fields. </w:t>
            </w:r>
            <w:r w:rsidR="00031251">
              <w:t xml:space="preserve">This module can also lead to a discussion on what is valid criticism of Scientific claims, and what is not. </w:t>
            </w:r>
          </w:p>
          <w:p w14:paraId="56C46041" w14:textId="77777777" w:rsidR="00B24A1E" w:rsidRDefault="00B24A1E" w:rsidP="000E5CE0"/>
          <w:p w14:paraId="44C68415" w14:textId="3DB38753" w:rsidR="006D47F9" w:rsidRDefault="006D47F9" w:rsidP="000E5CE0">
            <w:r>
              <w:t xml:space="preserve">ASSUMED PRIOR KNOWLEDGE: </w:t>
            </w:r>
            <w:r w:rsidR="00B24A1E">
              <w:t xml:space="preserve">Students should already know the difference between primary and secondary/review literature. It would also be useful to teach students how to </w:t>
            </w:r>
            <w:r w:rsidR="009D3407">
              <w:t xml:space="preserve">read secondary literature in a field which they are unfamiliar with. </w:t>
            </w:r>
          </w:p>
          <w:p w14:paraId="7C292E83" w14:textId="77777777" w:rsidR="00F663FC" w:rsidRDefault="00F663FC" w:rsidP="000E5CE0"/>
          <w:p w14:paraId="0EC5F7AB" w14:textId="6D23031A" w:rsidR="00F91CA3" w:rsidRPr="00B377C4" w:rsidRDefault="006D47F9" w:rsidP="009D3407">
            <w:r>
              <w:t xml:space="preserve">FACULTY SPECIALIZED KNOWLEDGE. </w:t>
            </w:r>
            <w:r w:rsidR="00031251">
              <w:t xml:space="preserve">Personal anecdotes of having to deal with limited resources during experimental planning, or using current technology to dispute previously published results, would be useful while teaching this course. </w:t>
            </w:r>
          </w:p>
        </w:tc>
      </w:tr>
      <w:tr w:rsidR="00F91CA3" w14:paraId="33147855" w14:textId="77777777" w:rsidTr="00BD6857">
        <w:tc>
          <w:tcPr>
            <w:tcW w:w="8856" w:type="dxa"/>
          </w:tcPr>
          <w:p w14:paraId="31EF77F9" w14:textId="77777777" w:rsidR="00F91CA3" w:rsidRDefault="00F91CA3" w:rsidP="00F91CA3">
            <w:r w:rsidRPr="00697771">
              <w:rPr>
                <w:b/>
              </w:rPr>
              <w:lastRenderedPageBreak/>
              <w:t>Intended outcomes</w:t>
            </w:r>
            <w:r>
              <w:t xml:space="preserve">: </w:t>
            </w:r>
          </w:p>
          <w:p w14:paraId="4ADA484C" w14:textId="076D395C" w:rsidR="00F91CA3" w:rsidRDefault="00F91CA3" w:rsidP="00031251">
            <w:r>
              <w:t xml:space="preserve">After this activity, students </w:t>
            </w:r>
            <w:r w:rsidR="00E266A1">
              <w:t>should</w:t>
            </w:r>
            <w:r w:rsidR="000E5CE0">
              <w:t xml:space="preserve"> </w:t>
            </w:r>
            <w:r w:rsidR="00031251">
              <w:t xml:space="preserve">recognize that oftentimes, research </w:t>
            </w:r>
            <w:ins w:id="14" w:author="Amy Savage" w:date="2016-04-26T10:13:00Z">
              <w:r w:rsidR="008E096F">
                <w:t xml:space="preserve">in </w:t>
              </w:r>
            </w:ins>
            <w:r w:rsidR="00031251">
              <w:t xml:space="preserve">science requires compromise between experiments scientists would like to do, vs those that are possible. They should also recognize that these shortcomings can and are oftentimes corrected in the future, with advancement in interest, resources and technology. In fact, this is a ‘feature’ of Science, not a ‘fault’. </w:t>
            </w:r>
          </w:p>
        </w:tc>
      </w:tr>
      <w:tr w:rsidR="00F91CA3" w14:paraId="05BD01F2" w14:textId="77777777" w:rsidTr="00BD6857">
        <w:tc>
          <w:tcPr>
            <w:tcW w:w="8856" w:type="dxa"/>
          </w:tcPr>
          <w:p w14:paraId="7CDB579C" w14:textId="3E3E3C82" w:rsidR="00F91CA3" w:rsidRDefault="00F91CA3" w:rsidP="00031251">
            <w:r w:rsidRPr="00697771">
              <w:rPr>
                <w:b/>
              </w:rPr>
              <w:t>Assessment</w:t>
            </w:r>
            <w:r>
              <w:t xml:space="preserve">: </w:t>
            </w:r>
            <w:r w:rsidR="00DF64F3">
              <w:t xml:space="preserve">Students will be required to read and summarize parts of a review paper, showing understanding of changes in different experimental setups, and why these different experiments might yield different results. </w:t>
            </w:r>
          </w:p>
        </w:tc>
      </w:tr>
      <w:tr w:rsidR="00F91CA3" w14:paraId="00AAD758" w14:textId="77777777" w:rsidTr="00BD6857">
        <w:tc>
          <w:tcPr>
            <w:tcW w:w="8856" w:type="dxa"/>
          </w:tcPr>
          <w:p w14:paraId="3F006792" w14:textId="59CF235A" w:rsidR="00F91CA3" w:rsidRDefault="00F91CA3" w:rsidP="00705BCF">
            <w:r w:rsidRPr="00697771">
              <w:rPr>
                <w:b/>
              </w:rPr>
              <w:t>Activities</w:t>
            </w:r>
            <w:r>
              <w:t xml:space="preserve">: </w:t>
            </w:r>
          </w:p>
          <w:p w14:paraId="160D316A" w14:textId="466B5FCE" w:rsidR="002B0B74" w:rsidRDefault="002B0B74" w:rsidP="006A4EB1">
            <w:pPr>
              <w:pStyle w:val="ListParagraph"/>
              <w:numPr>
                <w:ilvl w:val="0"/>
                <w:numId w:val="2"/>
              </w:numPr>
            </w:pPr>
            <w:r>
              <w:t xml:space="preserve">This activity starts after students have completed the teaching unit, brown </w:t>
            </w:r>
            <w:del w:id="15" w:author="Amy Savage" w:date="2016-04-26T10:13:00Z">
              <w:r w:rsidDel="008E096F">
                <w:delText xml:space="preserve">MnM </w:delText>
              </w:r>
            </w:del>
            <w:ins w:id="16" w:author="Amy Savage" w:date="2016-04-26T10:13:00Z">
              <w:r w:rsidR="008E096F">
                <w:t xml:space="preserve">M&amp;M </w:t>
              </w:r>
            </w:ins>
            <w:r>
              <w:t xml:space="preserve">and Van Halen. Upon concluding that the null hypothesis is correct, that Brown </w:t>
            </w:r>
            <w:del w:id="17" w:author="Amy Savage" w:date="2016-04-26T10:14:00Z">
              <w:r w:rsidDel="008E096F">
                <w:delText xml:space="preserve">MnMs </w:delText>
              </w:r>
            </w:del>
            <w:ins w:id="18" w:author="Amy Savage" w:date="2016-04-26T10:14:00Z">
              <w:r w:rsidR="008E096F">
                <w:t xml:space="preserve">M&amp;Ms </w:t>
              </w:r>
            </w:ins>
            <w:r>
              <w:t xml:space="preserve">taste the same as other </w:t>
            </w:r>
            <w:del w:id="19" w:author="Amy Savage" w:date="2016-04-26T10:14:00Z">
              <w:r w:rsidDel="008E096F">
                <w:delText>MnMs</w:delText>
              </w:r>
            </w:del>
            <w:ins w:id="20" w:author="Amy Savage" w:date="2016-04-26T10:14:00Z">
              <w:r w:rsidR="008E096F">
                <w:t>M&amp;Ms</w:t>
              </w:r>
            </w:ins>
            <w:r>
              <w:t>, start activity by asking students if they know where food coloring is made of?</w:t>
            </w:r>
          </w:p>
          <w:p w14:paraId="50D091BF" w14:textId="671135CB" w:rsidR="006D47F9" w:rsidRDefault="00504878" w:rsidP="006A4EB1">
            <w:pPr>
              <w:pStyle w:val="ListParagraph"/>
              <w:numPr>
                <w:ilvl w:val="0"/>
                <w:numId w:val="2"/>
              </w:numPr>
            </w:pPr>
            <w:del w:id="21" w:author="Amy Savage" w:date="2016-04-26T10:14:00Z">
              <w:r w:rsidDel="008E096F">
                <w:delText xml:space="preserve"> </w:delText>
              </w:r>
              <w:r w:rsidR="006D47F9" w:rsidDel="008E096F">
                <w:delText xml:space="preserve"> </w:delText>
              </w:r>
            </w:del>
            <w:r w:rsidR="00B7365D">
              <w:t xml:space="preserve">Inform students that artificial food coloring are a petroleum byproduct. These colorings started to be used widely and became popular in the 1960s. David Lee Roth, and other members of the band, however, grew up before the 1960s. </w:t>
            </w:r>
          </w:p>
          <w:p w14:paraId="3F4A2C7A" w14:textId="43710384" w:rsidR="00B7365D" w:rsidRDefault="00B7365D" w:rsidP="006A4EB1">
            <w:pPr>
              <w:pStyle w:val="ListParagraph"/>
              <w:numPr>
                <w:ilvl w:val="0"/>
                <w:numId w:val="2"/>
              </w:numPr>
            </w:pPr>
            <w:r>
              <w:t xml:space="preserve">At that time, they would have been eating </w:t>
            </w:r>
            <w:del w:id="22" w:author="Amy Savage" w:date="2016-04-26T10:14:00Z">
              <w:r w:rsidDel="008E096F">
                <w:delText xml:space="preserve">MnMs </w:delText>
              </w:r>
            </w:del>
            <w:ins w:id="23" w:author="Amy Savage" w:date="2016-04-26T10:14:00Z">
              <w:r w:rsidR="008E096F">
                <w:t xml:space="preserve">M&amp;Ms </w:t>
              </w:r>
            </w:ins>
            <w:r>
              <w:t>made with different, possibly natural</w:t>
            </w:r>
            <w:ins w:id="24" w:author="Amy Savage" w:date="2016-04-26T10:14:00Z">
              <w:r w:rsidR="008E096F">
                <w:t xml:space="preserve">, </w:t>
              </w:r>
            </w:ins>
            <w:del w:id="25" w:author="Amy Savage" w:date="2016-04-26T10:14:00Z">
              <w:r w:rsidDel="008E096F">
                <w:delText>-</w:delText>
              </w:r>
            </w:del>
            <w:r>
              <w:t xml:space="preserve">food coloring. Ask students to spend a minute thinking and writing about how this would change their interpretation of their results? How would they then modify their </w:t>
            </w:r>
            <w:r w:rsidR="00AD128F">
              <w:t>hypothesis in order to take into account this new information?</w:t>
            </w:r>
            <w:r w:rsidR="009029CC">
              <w:t xml:space="preserve"> </w:t>
            </w:r>
            <w:ins w:id="26" w:author="BIDMC" w:date="2016-05-04T16:05:00Z">
              <w:r w:rsidR="00143CC3">
                <w:t>U</w:t>
              </w:r>
              <w:r w:rsidR="00EC0B73">
                <w:t>se Think-Pair-Share here for a few minutes</w:t>
              </w:r>
            </w:ins>
            <w:ins w:id="27" w:author="BIDMC" w:date="2016-05-04T18:14:00Z">
              <w:r w:rsidR="00143CC3">
                <w:t xml:space="preserve"> in order to allow students a chance to practice the skill of hypothesis formation they learned earlier</w:t>
              </w:r>
            </w:ins>
            <w:ins w:id="28" w:author="BIDMC" w:date="2016-05-04T16:05:00Z">
              <w:r w:rsidR="00EC0B73">
                <w:t xml:space="preserve">. </w:t>
              </w:r>
            </w:ins>
            <w:r w:rsidR="009029CC">
              <w:t>(</w:t>
            </w:r>
            <w:ins w:id="29" w:author="BIDMC" w:date="2016-05-04T16:06:00Z">
              <w:r w:rsidR="00EC0B73">
                <w:t xml:space="preserve">Answer: </w:t>
              </w:r>
            </w:ins>
            <w:r w:rsidR="009029CC">
              <w:t xml:space="preserve">That Van Halen might have gotten used to eating natural colored </w:t>
            </w:r>
            <w:del w:id="30" w:author="Amy Savage" w:date="2016-04-26T10:14:00Z">
              <w:r w:rsidR="009029CC" w:rsidDel="008E096F">
                <w:delText xml:space="preserve">MnMs </w:delText>
              </w:r>
            </w:del>
            <w:ins w:id="31" w:author="Amy Savage" w:date="2016-04-26T10:14:00Z">
              <w:r w:rsidR="008E096F">
                <w:t xml:space="preserve">M&amp;Ms </w:t>
              </w:r>
            </w:ins>
            <w:r w:rsidR="009029CC">
              <w:t>as a child</w:t>
            </w:r>
            <w:r w:rsidR="00DF64F3">
              <w:t xml:space="preserve">, and </w:t>
            </w:r>
            <w:ins w:id="32" w:author="BIDMC" w:date="2016-05-04T16:06:00Z">
              <w:r w:rsidR="00EC0B73">
                <w:t>with</w:t>
              </w:r>
            </w:ins>
            <w:del w:id="33" w:author="BIDMC" w:date="2016-05-04T16:06:00Z">
              <w:r w:rsidR="00DF64F3" w:rsidDel="00EC0B73">
                <w:delText>in</w:delText>
              </w:r>
            </w:del>
            <w:r w:rsidR="00DF64F3">
              <w:t xml:space="preserve"> that candy, there might</w:t>
            </w:r>
            <w:r w:rsidR="009029CC">
              <w:t xml:space="preserve"> be a taste difference between brown and other colors).</w:t>
            </w:r>
          </w:p>
          <w:p w14:paraId="3DEA77AF" w14:textId="7C7BD941" w:rsidR="00AD128F" w:rsidRDefault="00AD128F" w:rsidP="006A4EB1">
            <w:pPr>
              <w:pStyle w:val="ListParagraph"/>
              <w:numPr>
                <w:ilvl w:val="0"/>
                <w:numId w:val="2"/>
              </w:numPr>
            </w:pPr>
            <w:r>
              <w:t>After listening to their ideas, talk about how oftentimes, scientists have to take into account previously unknow</w:t>
            </w:r>
            <w:r w:rsidR="00E358CA">
              <w:t>n information in revamping</w:t>
            </w:r>
            <w:r>
              <w:t xml:space="preserve"> own hypothesis</w:t>
            </w:r>
            <w:r w:rsidR="009029CC">
              <w:t xml:space="preserve"> in a more general way. Include personal anecdote if you do research</w:t>
            </w:r>
            <w:del w:id="34" w:author="BIDMC" w:date="2016-05-04T18:15:00Z">
              <w:r w:rsidR="009029CC" w:rsidDel="00143CC3">
                <w:delText xml:space="preserve">. </w:delText>
              </w:r>
            </w:del>
            <w:del w:id="35" w:author="BIDMC" w:date="2016-05-04T16:18:00Z">
              <w:r w:rsidR="009029CC" w:rsidDel="001C5AF8">
                <w:delText>One example from literature</w:delText>
              </w:r>
            </w:del>
            <w:ins w:id="36" w:author="Amy Savage" w:date="2016-04-26T10:15:00Z">
              <w:del w:id="37" w:author="BIDMC" w:date="2016-05-04T16:18:00Z">
                <w:r w:rsidR="008E096F" w:rsidDel="001C5AF8">
                  <w:delText xml:space="preserve"> (is this example the one you list below? Unclear from wording</w:delText>
                </w:r>
              </w:del>
            </w:ins>
            <w:ins w:id="38" w:author="BIDMC" w:date="2016-05-04T16:27:00Z">
              <w:r w:rsidR="004B52B0">
                <w:t>, or information from your field of expertise.</w:t>
              </w:r>
            </w:ins>
            <w:ins w:id="39" w:author="Amy Savage" w:date="2016-04-26T10:15:00Z">
              <w:del w:id="40" w:author="BIDMC" w:date="2016-05-04T16:18:00Z">
                <w:r w:rsidR="008E096F" w:rsidDel="001C5AF8">
                  <w:delText>)</w:delText>
                </w:r>
              </w:del>
            </w:ins>
            <w:del w:id="41" w:author="BIDMC" w:date="2016-05-04T16:28:00Z">
              <w:r w:rsidDel="004B52B0">
                <w:delText>.</w:delText>
              </w:r>
            </w:del>
            <w:r>
              <w:t xml:space="preserve"> </w:t>
            </w:r>
          </w:p>
          <w:p w14:paraId="43BCF992" w14:textId="63C186C3" w:rsidR="00AD128F" w:rsidRDefault="00E358CA" w:rsidP="006A4EB1">
            <w:pPr>
              <w:pStyle w:val="ListParagraph"/>
              <w:numPr>
                <w:ilvl w:val="0"/>
                <w:numId w:val="2"/>
              </w:numPr>
            </w:pPr>
            <w:r>
              <w:t xml:space="preserve">Mention Feingold’s study (summary can be found in </w:t>
            </w:r>
            <w:proofErr w:type="spellStart"/>
            <w:r>
              <w:t>Student_ReviewADHDAFC</w:t>
            </w:r>
            <w:proofErr w:type="spellEnd"/>
            <w:r>
              <w:t xml:space="preserve">, or primary </w:t>
            </w:r>
            <w:proofErr w:type="spellStart"/>
            <w:r>
              <w:t>Student_PrimaryArtificialFoodColoring</w:t>
            </w:r>
            <w:proofErr w:type="spellEnd"/>
            <w:r>
              <w:t xml:space="preserve">). Tell students that his work suggests a link between ADHD and Artificial Food Coloring. Assign the reading </w:t>
            </w:r>
            <w:proofErr w:type="spellStart"/>
            <w:r>
              <w:t>Student_ReviewADHDAFC</w:t>
            </w:r>
            <w:proofErr w:type="spellEnd"/>
            <w:r>
              <w:t xml:space="preserve">, with focus on </w:t>
            </w:r>
            <w:ins w:id="42" w:author="BIDMC" w:date="2016-05-04T16:28:00Z">
              <w:r w:rsidR="004B52B0">
                <w:t xml:space="preserve">sections describing </w:t>
              </w:r>
            </w:ins>
            <w:proofErr w:type="spellStart"/>
            <w:r>
              <w:t>EarlyWork</w:t>
            </w:r>
            <w:proofErr w:type="spellEnd"/>
            <w:r>
              <w:t xml:space="preserve"> on food additives/dyes and ADHD, and Recent research on synthetic dyes and ADHD. Assign a close reading of these experiments as homework, and a </w:t>
            </w:r>
            <w:proofErr w:type="gramStart"/>
            <w:r>
              <w:t>two page</w:t>
            </w:r>
            <w:proofErr w:type="gramEnd"/>
            <w:r>
              <w:t xml:space="preserve"> summary, with prompt listed on </w:t>
            </w:r>
            <w:proofErr w:type="spellStart"/>
            <w:r>
              <w:t>Student_Shortpape</w:t>
            </w:r>
            <w:ins w:id="43" w:author="BIDMC" w:date="2016-05-04T16:29:00Z">
              <w:r w:rsidR="004B52B0">
                <w:t>r</w:t>
              </w:r>
              <w:proofErr w:type="spellEnd"/>
              <w:r w:rsidR="004B52B0">
                <w:t xml:space="preserve">. </w:t>
              </w:r>
            </w:ins>
            <w:del w:id="44" w:author="BIDMC" w:date="2016-05-04T16:28:00Z">
              <w:r w:rsidDel="004B52B0">
                <w:delText>r</w:delText>
              </w:r>
            </w:del>
          </w:p>
          <w:p w14:paraId="3DD5E920" w14:textId="125BC10E" w:rsidR="00E358CA" w:rsidRDefault="00E358CA" w:rsidP="006A4EB1">
            <w:pPr>
              <w:pStyle w:val="ListParagraph"/>
              <w:numPr>
                <w:ilvl w:val="0"/>
                <w:numId w:val="2"/>
              </w:numPr>
            </w:pPr>
            <w:r>
              <w:t xml:space="preserve">For class, </w:t>
            </w:r>
            <w:ins w:id="45" w:author="BIDMC" w:date="2016-05-04T16:29:00Z">
              <w:r w:rsidR="004B52B0">
                <w:t>explain that</w:t>
              </w:r>
            </w:ins>
            <w:del w:id="46" w:author="BIDMC" w:date="2016-05-04T16:29:00Z">
              <w:r w:rsidDel="004B52B0">
                <w:delText>focus on the fact that</w:delText>
              </w:r>
            </w:del>
            <w:r>
              <w:t xml:space="preserve"> in Europe, partly in response to Feingold’</w:t>
            </w:r>
            <w:r w:rsidR="009029CC">
              <w:t>s study, the use of arti</w:t>
            </w:r>
            <w:r>
              <w:t>ficial food coloring in children’s candy was banned</w:t>
            </w:r>
            <w:r w:rsidR="009029CC">
              <w:t xml:space="preserve"> in 1994</w:t>
            </w:r>
            <w:r>
              <w:t>.</w:t>
            </w:r>
            <w:r w:rsidR="009029CC">
              <w:t xml:space="preserve"> Furthermore, even in the States, there are alternatives to </w:t>
            </w:r>
            <w:del w:id="47" w:author="Amy Savage" w:date="2016-04-26T10:16:00Z">
              <w:r w:rsidR="009029CC" w:rsidDel="001E0E1F">
                <w:delText xml:space="preserve">MnMs </w:delText>
              </w:r>
            </w:del>
            <w:ins w:id="48" w:author="Amy Savage" w:date="2016-04-26T10:16:00Z">
              <w:r w:rsidR="001E0E1F">
                <w:t xml:space="preserve">M&amp;Ms </w:t>
              </w:r>
            </w:ins>
            <w:r w:rsidR="009029CC">
              <w:t xml:space="preserve">that use natural food coloring. </w:t>
            </w:r>
            <w:r>
              <w:t xml:space="preserve"> </w:t>
            </w:r>
          </w:p>
          <w:p w14:paraId="6C17076A" w14:textId="63F764B1" w:rsidR="00342E44" w:rsidRDefault="00342E44" w:rsidP="00342E44">
            <w:pPr>
              <w:pStyle w:val="ListParagraph"/>
              <w:numPr>
                <w:ilvl w:val="0"/>
                <w:numId w:val="2"/>
              </w:numPr>
            </w:pPr>
            <w:r>
              <w:t>Bring out the natural colored alternative. Give out the handout for the new experiment (</w:t>
            </w:r>
            <w:proofErr w:type="spellStart"/>
            <w:r>
              <w:t>Student_</w:t>
            </w:r>
            <w:del w:id="49" w:author="BIDMC" w:date="2016-05-04T18:28:00Z">
              <w:r w:rsidDel="00D97C2E">
                <w:delText>Han</w:delText>
              </w:r>
            </w:del>
            <w:del w:id="50" w:author="BIDMC" w:date="2016-05-04T18:27:00Z">
              <w:r w:rsidDel="00D97C2E">
                <w:delText>dout</w:delText>
              </w:r>
            </w:del>
            <w:ins w:id="51" w:author="BIDMC" w:date="2016-05-04T18:28:00Z">
              <w:r w:rsidR="00D97C2E">
                <w:t>NatFC</w:t>
              </w:r>
            </w:ins>
            <w:proofErr w:type="spellEnd"/>
            <w:del w:id="52" w:author="BIDMC" w:date="2016-05-04T18:28:00Z">
              <w:r w:rsidDel="00D97C2E">
                <w:delText>RW</w:delText>
              </w:r>
            </w:del>
            <w:r>
              <w:t xml:space="preserve">). Point out that unlike the almost limitless </w:t>
            </w:r>
            <w:del w:id="53" w:author="Amy Savage" w:date="2016-04-26T10:16:00Z">
              <w:r w:rsidDel="001E0E1F">
                <w:delText>MnMs</w:delText>
              </w:r>
            </w:del>
            <w:ins w:id="54" w:author="Amy Savage" w:date="2016-04-26T10:16:00Z">
              <w:r w:rsidR="001E0E1F">
                <w:t>M&amp;Ms</w:t>
              </w:r>
            </w:ins>
            <w:r>
              <w:t xml:space="preserve">, here the number of available candy/resources is much more limited (because it is so much more expensive.) Point out how this is similar to the decisions scientists face every day, when they have to design the best experiment based on the resources they have available. Personal anecdote is good here too. </w:t>
            </w:r>
          </w:p>
          <w:p w14:paraId="477AC4EA" w14:textId="24DED470" w:rsidR="00342E44" w:rsidRDefault="00342E44" w:rsidP="00342E44">
            <w:pPr>
              <w:pStyle w:val="ListParagraph"/>
              <w:numPr>
                <w:ilvl w:val="0"/>
                <w:numId w:val="2"/>
              </w:numPr>
            </w:pPr>
            <w:r>
              <w:t xml:space="preserve">Ask students to design a new hypothesis and new experiment in order to use this resource. Remind students that they are one step removed from the original observation (of Van Halen and brown </w:t>
            </w:r>
            <w:del w:id="55" w:author="Amy Savage" w:date="2016-04-26T10:16:00Z">
              <w:r w:rsidDel="001E0E1F">
                <w:delText>MnMs</w:delText>
              </w:r>
            </w:del>
            <w:ins w:id="56" w:author="Amy Savage" w:date="2016-04-26T10:16:00Z">
              <w:r w:rsidR="001E0E1F">
                <w:t>M&amp;Ms</w:t>
              </w:r>
            </w:ins>
            <w:r>
              <w:t xml:space="preserve">) and therefore are not beholden to  that original experiment (nor would it be possible with amount of resources available.  Sample answer found in </w:t>
            </w:r>
            <w:proofErr w:type="spellStart"/>
            <w:r>
              <w:t>Faculty_</w:t>
            </w:r>
            <w:ins w:id="57" w:author="BIDMC" w:date="2016-05-04T18:28:00Z">
              <w:r w:rsidR="00D97C2E">
                <w:t>NatFC_ANSWERKEY</w:t>
              </w:r>
            </w:ins>
            <w:proofErr w:type="spellEnd"/>
            <w:del w:id="58" w:author="BIDMC" w:date="2016-05-04T18:28:00Z">
              <w:r w:rsidDel="00D97C2E">
                <w:delText>ANSWERKEY_HandoutRW,</w:delText>
              </w:r>
            </w:del>
            <w:r>
              <w:t xml:space="preserve"> but it’s important here to look for creative ideas, and point out possible shortcomings. All these experiments will have shortcomings, but it’s about the best possi</w:t>
            </w:r>
            <w:r w:rsidR="00DF64F3">
              <w:t>ble experiment when faced with limitations</w:t>
            </w:r>
            <w:r>
              <w:t xml:space="preserve">. </w:t>
            </w:r>
            <w:r w:rsidR="00617039">
              <w:t xml:space="preserve">If using the </w:t>
            </w:r>
            <w:proofErr w:type="spellStart"/>
            <w:r w:rsidR="00617039">
              <w:t>StatSignificance</w:t>
            </w:r>
            <w:proofErr w:type="spellEnd"/>
            <w:r w:rsidR="00617039">
              <w:t xml:space="preserve"> subunit, important to ask if their experiment has statistical significance. Do calculate on board. </w:t>
            </w:r>
          </w:p>
          <w:p w14:paraId="751F4AF5" w14:textId="77777777" w:rsidR="00617039" w:rsidRDefault="00617039" w:rsidP="00342E44">
            <w:pPr>
              <w:pStyle w:val="ListParagraph"/>
              <w:numPr>
                <w:ilvl w:val="0"/>
                <w:numId w:val="2"/>
              </w:numPr>
            </w:pPr>
            <w:r>
              <w:t xml:space="preserve">Allow students to conduct experiments and collect data. </w:t>
            </w:r>
          </w:p>
          <w:p w14:paraId="2195A29C" w14:textId="1C307BF6" w:rsidR="00617039" w:rsidRDefault="00617039" w:rsidP="00342E44">
            <w:pPr>
              <w:pStyle w:val="ListParagraph"/>
              <w:numPr>
                <w:ilvl w:val="0"/>
                <w:numId w:val="2"/>
              </w:numPr>
            </w:pPr>
            <w:r>
              <w:t>Draw Conclusions and finish with discussion on how the new experiment relates to the first experiment. Explain that science is oftentimes a series of experiments, one after the other, that tries to clarify or change the conclusions of the experiment before.</w:t>
            </w:r>
            <w:r w:rsidR="00393D39">
              <w:t xml:space="preserve"> It’s partly how scientific progress occurs. </w:t>
            </w:r>
            <w:r>
              <w:t xml:space="preserve"> Tonight, they will read a se</w:t>
            </w:r>
            <w:r w:rsidR="00393D39">
              <w:t xml:space="preserve">ries of experiments on ADHD and food coloring that followed Feingold’s original work. Ask that they try to see how each subsequent work/publication built on what was found before, how each study attempts to answer the shortcomings of the previous study. </w:t>
            </w:r>
          </w:p>
          <w:p w14:paraId="0E2F771E" w14:textId="13888303" w:rsidR="00617039" w:rsidRDefault="00393D39" w:rsidP="00342E44">
            <w:pPr>
              <w:pStyle w:val="ListParagraph"/>
              <w:numPr>
                <w:ilvl w:val="0"/>
                <w:numId w:val="2"/>
              </w:numPr>
            </w:pPr>
            <w:r>
              <w:t xml:space="preserve">Next Class section. Go over the experiments in the review. Walk students through </w:t>
            </w:r>
            <w:ins w:id="59" w:author="BIDMC" w:date="2016-05-04T18:27:00Z">
              <w:r w:rsidR="00D97C2E">
                <w:t>some of the experiments</w:t>
              </w:r>
            </w:ins>
            <w:del w:id="60" w:author="BIDMC" w:date="2016-05-04T18:27:00Z">
              <w:r w:rsidDel="00D97C2E">
                <w:delText>the answers</w:delText>
              </w:r>
            </w:del>
            <w:r>
              <w:t xml:space="preserve">. Alternatively, you can divide up the class into groups, and do a jigsaw, where each group focuses on </w:t>
            </w:r>
            <w:r w:rsidR="00DF64F3">
              <w:t>one set of experiments assigned, then share what they learned with rest of class</w:t>
            </w:r>
            <w:ins w:id="61" w:author="BIDMC" w:date="2016-05-04T18:28:00Z">
              <w:r w:rsidR="00D97C2E">
                <w:t xml:space="preserve">. </w:t>
              </w:r>
            </w:ins>
            <w:del w:id="62" w:author="BIDMC" w:date="2016-05-04T18:28:00Z">
              <w:r w:rsidDel="00D97C2E">
                <w:delText xml:space="preserve"> </w:delText>
              </w:r>
            </w:del>
          </w:p>
          <w:p w14:paraId="0DFDB9D7" w14:textId="7716D803" w:rsidR="00342E44" w:rsidRDefault="00393D39" w:rsidP="00342E44">
            <w:pPr>
              <w:pStyle w:val="ListParagraph"/>
              <w:numPr>
                <w:ilvl w:val="0"/>
                <w:numId w:val="2"/>
              </w:numPr>
            </w:pPr>
            <w:r>
              <w:t xml:space="preserve">Ask for a final conclusion. Are students convinced of the effects of food coloring on behavior and link to ADHD? What would be the best experiment to conclude one way or the other? (Concept of necessary and sufficient). </w:t>
            </w:r>
            <w:ins w:id="63" w:author="BIDMC" w:date="2016-05-04T18:29:00Z">
              <w:r w:rsidR="00D97C2E">
                <w:t xml:space="preserve">Answer is in </w:t>
              </w:r>
              <w:proofErr w:type="spellStart"/>
              <w:r w:rsidR="00D97C2E">
                <w:t>botoom</w:t>
              </w:r>
              <w:proofErr w:type="spellEnd"/>
              <w:r w:rsidR="00D97C2E">
                <w:t xml:space="preserve"> of </w:t>
              </w:r>
              <w:proofErr w:type="spellStart"/>
              <w:r w:rsidR="00D97C2E">
                <w:t>Faculty_NatFC_ANSWERKEY</w:t>
              </w:r>
            </w:ins>
            <w:proofErr w:type="spellEnd"/>
            <w:del w:id="64" w:author="BIDMC" w:date="2016-05-04T18:29:00Z">
              <w:r w:rsidDel="00D97C2E">
                <w:delText>Look in answer key.</w:delText>
              </w:r>
            </w:del>
            <w:r>
              <w:t xml:space="preserve"> </w:t>
            </w:r>
          </w:p>
          <w:p w14:paraId="64B4A1AA" w14:textId="012B3CA7" w:rsidR="00393D39" w:rsidRDefault="001E0E1F" w:rsidP="001E0E1F">
            <w:pPr>
              <w:pStyle w:val="ListParagraph"/>
              <w:numPr>
                <w:ilvl w:val="0"/>
                <w:numId w:val="2"/>
              </w:numPr>
            </w:pPr>
            <w:ins w:id="65" w:author="Amy Savage" w:date="2016-04-26T10:17:00Z">
              <w:r>
                <w:t>T</w:t>
              </w:r>
            </w:ins>
            <w:r w:rsidR="00393D39">
              <w:t xml:space="preserve">his class should end with a discussion that compares and contrasts valid vs. invalid criticism of scientific results. Clearly scientists criticize one another’s results all the time. </w:t>
            </w:r>
            <w:r w:rsidR="004D2876">
              <w:t xml:space="preserve">How is this different from non-scientific criticism? Why are some forms of criticisms valid, and others not? Do intentions matter? </w:t>
            </w:r>
          </w:p>
        </w:tc>
      </w:tr>
    </w:tbl>
    <w:p w14:paraId="3514039E" w14:textId="77777777" w:rsidR="00F91CA3" w:rsidRDefault="00F91CA3" w:rsidP="00F91CA3"/>
    <w:p w14:paraId="5BDB842A" w14:textId="77777777" w:rsidR="00CC50AA" w:rsidRDefault="00CC50AA"/>
    <w:sectPr w:rsidR="00CC50AA" w:rsidSect="007F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E59"/>
    <w:multiLevelType w:val="hybridMultilevel"/>
    <w:tmpl w:val="D902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34C8E"/>
    <w:multiLevelType w:val="hybridMultilevel"/>
    <w:tmpl w:val="6DA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B6253"/>
    <w:multiLevelType w:val="hybridMultilevel"/>
    <w:tmpl w:val="77AC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oNotTrackMov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A3"/>
    <w:rsid w:val="00031251"/>
    <w:rsid w:val="00046905"/>
    <w:rsid w:val="000E5CE0"/>
    <w:rsid w:val="000F10B2"/>
    <w:rsid w:val="0012472B"/>
    <w:rsid w:val="00143CC3"/>
    <w:rsid w:val="001C5AF8"/>
    <w:rsid w:val="001E0E1F"/>
    <w:rsid w:val="00244DA8"/>
    <w:rsid w:val="002B0B74"/>
    <w:rsid w:val="002C420A"/>
    <w:rsid w:val="00342E44"/>
    <w:rsid w:val="00393D39"/>
    <w:rsid w:val="003A7C87"/>
    <w:rsid w:val="003D4CC3"/>
    <w:rsid w:val="004B52B0"/>
    <w:rsid w:val="004D2876"/>
    <w:rsid w:val="00504878"/>
    <w:rsid w:val="005352DA"/>
    <w:rsid w:val="00617039"/>
    <w:rsid w:val="00633BED"/>
    <w:rsid w:val="00634F85"/>
    <w:rsid w:val="006665A6"/>
    <w:rsid w:val="006A4EB1"/>
    <w:rsid w:val="006D47F9"/>
    <w:rsid w:val="00705BCF"/>
    <w:rsid w:val="007C15F8"/>
    <w:rsid w:val="007F3892"/>
    <w:rsid w:val="007F66FF"/>
    <w:rsid w:val="00881A93"/>
    <w:rsid w:val="008E096F"/>
    <w:rsid w:val="008F2882"/>
    <w:rsid w:val="009029CC"/>
    <w:rsid w:val="009D3407"/>
    <w:rsid w:val="00AD128F"/>
    <w:rsid w:val="00B21C56"/>
    <w:rsid w:val="00B24A1E"/>
    <w:rsid w:val="00B713CE"/>
    <w:rsid w:val="00B7365D"/>
    <w:rsid w:val="00BD6857"/>
    <w:rsid w:val="00C71252"/>
    <w:rsid w:val="00C8457E"/>
    <w:rsid w:val="00CC50AA"/>
    <w:rsid w:val="00CF5B9B"/>
    <w:rsid w:val="00D33406"/>
    <w:rsid w:val="00D97C2E"/>
    <w:rsid w:val="00DF64F3"/>
    <w:rsid w:val="00E07511"/>
    <w:rsid w:val="00E266A1"/>
    <w:rsid w:val="00E358CA"/>
    <w:rsid w:val="00E77283"/>
    <w:rsid w:val="00E90011"/>
    <w:rsid w:val="00EC0B73"/>
    <w:rsid w:val="00F663FC"/>
    <w:rsid w:val="00F91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5E5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1CA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1CA3"/>
    <w:pPr>
      <w:ind w:left="720"/>
      <w:contextualSpacing/>
    </w:pPr>
  </w:style>
  <w:style w:type="character" w:styleId="Hyperlink">
    <w:name w:val="Hyperlink"/>
    <w:basedOn w:val="DefaultParagraphFont"/>
    <w:uiPriority w:val="99"/>
    <w:unhideWhenUsed/>
    <w:rsid w:val="000F10B2"/>
    <w:rPr>
      <w:color w:val="0563C1" w:themeColor="hyperlink"/>
      <w:u w:val="single"/>
    </w:rPr>
  </w:style>
  <w:style w:type="paragraph" w:styleId="BalloonText">
    <w:name w:val="Balloon Text"/>
    <w:basedOn w:val="Normal"/>
    <w:link w:val="BalloonTextChar"/>
    <w:uiPriority w:val="99"/>
    <w:semiHidden/>
    <w:unhideWhenUsed/>
    <w:rsid w:val="008E096F"/>
    <w:rPr>
      <w:rFonts w:ascii="Lucida Grande" w:hAnsi="Lucida Grande"/>
      <w:sz w:val="18"/>
      <w:szCs w:val="18"/>
    </w:rPr>
  </w:style>
  <w:style w:type="character" w:customStyle="1" w:styleId="BalloonTextChar">
    <w:name w:val="Balloon Text Char"/>
    <w:basedOn w:val="DefaultParagraphFont"/>
    <w:link w:val="BalloonText"/>
    <w:uiPriority w:val="99"/>
    <w:semiHidden/>
    <w:rsid w:val="008E096F"/>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nspire.com/find-a-store" TargetMode="External"/><Relationship Id="rId6" Type="http://schemas.openxmlformats.org/officeDocument/2006/relationships/hyperlink" Target="https://www.techdirt.com/articles/20100609/0126569748.shtml" TargetMode="External"/><Relationship Id="rId7" Type="http://schemas.openxmlformats.org/officeDocument/2006/relationships/hyperlink" Target="http://getunreal.com/products/candy-coated-milk-chocolates" TargetMode="External"/><Relationship Id="rId8" Type="http://schemas.openxmlformats.org/officeDocument/2006/relationships/hyperlink" Target="http://getunreal.com/pages/store-locato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Chan</dc:creator>
  <cp:keywords/>
  <dc:description/>
  <cp:lastModifiedBy>MC Chan</cp:lastModifiedBy>
  <cp:revision>6</cp:revision>
  <cp:lastPrinted>2016-05-04T20:42:00Z</cp:lastPrinted>
  <dcterms:created xsi:type="dcterms:W3CDTF">2016-04-26T14:15:00Z</dcterms:created>
  <dcterms:modified xsi:type="dcterms:W3CDTF">2016-06-27T23:31:00Z</dcterms:modified>
</cp:coreProperties>
</file>